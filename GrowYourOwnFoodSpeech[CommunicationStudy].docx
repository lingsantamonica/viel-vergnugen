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B3DE1" w:rsidRPr="00D3599B" w:rsidRDefault="003A4216" w:rsidP="00D3599B">
      <w:pPr>
        <w:spacing w:line="480" w:lineRule="auto"/>
        <w:rPr>
          <w:rFonts w:ascii="Times New Roman" w:hAnsi="Times New Roman" w:cs="Times New Roman"/>
          <w:color w:val="808080" w:themeColor="background1" w:themeShade="80"/>
          <w:sz w:val="24"/>
          <w:szCs w:val="24"/>
        </w:rPr>
      </w:pPr>
      <w:del w:id="0" w:author="Amanda Whidden" w:date="2017-04-17T22:01:00Z">
        <w:r w:rsidRPr="00D3599B" w:rsidDel="00225B89">
          <w:rPr>
            <w:rFonts w:ascii="Times New Roman" w:hAnsi="Times New Roman" w:cs="Times New Roman"/>
            <w:color w:val="808080" w:themeColor="background1" w:themeShade="80"/>
            <w:sz w:val="24"/>
            <w:szCs w:val="24"/>
          </w:rPr>
          <w:delText xml:space="preserve">YunPeng </w:delText>
        </w:r>
      </w:del>
      <w:r w:rsidRPr="00D3599B">
        <w:rPr>
          <w:rFonts w:ascii="Times New Roman" w:hAnsi="Times New Roman" w:cs="Times New Roman"/>
          <w:color w:val="808080" w:themeColor="background1" w:themeShade="80"/>
          <w:sz w:val="24"/>
          <w:szCs w:val="24"/>
        </w:rPr>
        <w:t>Ling</w:t>
      </w:r>
      <w:ins w:id="1" w:author="Amanda Whidden" w:date="2017-04-17T22:01:00Z">
        <w:r w:rsidR="00225B89">
          <w:rPr>
            <w:rFonts w:ascii="Times New Roman" w:hAnsi="Times New Roman" w:cs="Times New Roman"/>
            <w:color w:val="808080" w:themeColor="background1" w:themeShade="80"/>
            <w:sz w:val="24"/>
            <w:szCs w:val="24"/>
          </w:rPr>
          <w:t xml:space="preserve"> </w:t>
        </w:r>
        <w:proofErr w:type="spellStart"/>
        <w:r w:rsidR="00225B89" w:rsidRPr="00D3599B">
          <w:rPr>
            <w:rFonts w:ascii="Times New Roman" w:hAnsi="Times New Roman" w:cs="Times New Roman"/>
            <w:color w:val="808080" w:themeColor="background1" w:themeShade="80"/>
            <w:sz w:val="24"/>
            <w:szCs w:val="24"/>
          </w:rPr>
          <w:t>YunPeng</w:t>
        </w:r>
      </w:ins>
      <w:proofErr w:type="spellEnd"/>
    </w:p>
    <w:p w:rsidR="003A4216" w:rsidRPr="00D3599B" w:rsidRDefault="003A4216"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Professor Amanda Whidden</w:t>
      </w:r>
    </w:p>
    <w:p w:rsidR="003A4216" w:rsidRPr="00D3599B" w:rsidRDefault="003A4216"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Communication 11</w:t>
      </w:r>
    </w:p>
    <w:p w:rsidR="003A4216" w:rsidRPr="00D3599B" w:rsidRDefault="003A4216"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29 March 2017</w:t>
      </w:r>
    </w:p>
    <w:p w:rsidR="003A4216" w:rsidRPr="00D3599B" w:rsidRDefault="003A4216" w:rsidP="00D3599B">
      <w:pPr>
        <w:spacing w:line="480" w:lineRule="auto"/>
        <w:rPr>
          <w:rFonts w:ascii="Times New Roman" w:hAnsi="Times New Roman" w:cs="Times New Roman"/>
          <w:color w:val="808080" w:themeColor="background1" w:themeShade="80"/>
          <w:sz w:val="24"/>
          <w:szCs w:val="24"/>
        </w:rPr>
      </w:pPr>
    </w:p>
    <w:p w:rsidR="003A4216" w:rsidRPr="00D3599B" w:rsidRDefault="003A4216" w:rsidP="00225B89">
      <w:pPr>
        <w:spacing w:line="480" w:lineRule="auto"/>
        <w:jc w:val="center"/>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Magical and </w:t>
      </w:r>
      <w:ins w:id="2" w:author="Amanda Whidden" w:date="2017-04-17T22:00:00Z">
        <w:r w:rsidR="00225B89">
          <w:rPr>
            <w:rFonts w:ascii="Times New Roman" w:hAnsi="Times New Roman" w:cs="Times New Roman"/>
            <w:color w:val="808080" w:themeColor="background1" w:themeShade="80"/>
            <w:sz w:val="24"/>
            <w:szCs w:val="24"/>
          </w:rPr>
          <w:t>R</w:t>
        </w:r>
      </w:ins>
      <w:del w:id="3" w:author="Amanda Whidden" w:date="2017-04-17T22:00:00Z">
        <w:r w:rsidRPr="00D3599B" w:rsidDel="00225B89">
          <w:rPr>
            <w:rFonts w:ascii="Times New Roman" w:hAnsi="Times New Roman" w:cs="Times New Roman"/>
            <w:color w:val="808080" w:themeColor="background1" w:themeShade="80"/>
            <w:sz w:val="24"/>
            <w:szCs w:val="24"/>
          </w:rPr>
          <w:delText>r</w:delText>
        </w:r>
      </w:del>
      <w:r w:rsidRPr="00D3599B">
        <w:rPr>
          <w:rFonts w:ascii="Times New Roman" w:hAnsi="Times New Roman" w:cs="Times New Roman"/>
          <w:color w:val="808080" w:themeColor="background1" w:themeShade="80"/>
          <w:sz w:val="24"/>
          <w:szCs w:val="24"/>
        </w:rPr>
        <w:t xml:space="preserve">ealistic: Let’s </w:t>
      </w:r>
      <w:ins w:id="4" w:author="Amanda Whidden" w:date="2017-04-17T22:00:00Z">
        <w:r w:rsidR="00225B89">
          <w:rPr>
            <w:rFonts w:ascii="Times New Roman" w:hAnsi="Times New Roman" w:cs="Times New Roman"/>
            <w:color w:val="808080" w:themeColor="background1" w:themeShade="80"/>
            <w:sz w:val="24"/>
            <w:szCs w:val="24"/>
          </w:rPr>
          <w:t>M</w:t>
        </w:r>
      </w:ins>
      <w:del w:id="5" w:author="Amanda Whidden" w:date="2017-04-17T22:00:00Z">
        <w:r w:rsidRPr="00D3599B" w:rsidDel="00225B89">
          <w:rPr>
            <w:rFonts w:ascii="Times New Roman" w:hAnsi="Times New Roman" w:cs="Times New Roman"/>
            <w:color w:val="808080" w:themeColor="background1" w:themeShade="80"/>
            <w:sz w:val="24"/>
            <w:szCs w:val="24"/>
          </w:rPr>
          <w:delText>m</w:delText>
        </w:r>
      </w:del>
      <w:r w:rsidRPr="00D3599B">
        <w:rPr>
          <w:rFonts w:ascii="Times New Roman" w:hAnsi="Times New Roman" w:cs="Times New Roman"/>
          <w:color w:val="808080" w:themeColor="background1" w:themeShade="80"/>
          <w:sz w:val="24"/>
          <w:szCs w:val="24"/>
        </w:rPr>
        <w:t xml:space="preserve">ake </w:t>
      </w:r>
      <w:ins w:id="6" w:author="Amanda Whidden" w:date="2017-04-17T22:00:00Z">
        <w:r w:rsidR="00225B89">
          <w:rPr>
            <w:rFonts w:ascii="Times New Roman" w:hAnsi="Times New Roman" w:cs="Times New Roman"/>
            <w:color w:val="808080" w:themeColor="background1" w:themeShade="80"/>
            <w:sz w:val="24"/>
            <w:szCs w:val="24"/>
          </w:rPr>
          <w:t>S</w:t>
        </w:r>
      </w:ins>
      <w:del w:id="7" w:author="Amanda Whidden" w:date="2017-04-17T22:00:00Z">
        <w:r w:rsidRPr="00D3599B" w:rsidDel="00225B89">
          <w:rPr>
            <w:rFonts w:ascii="Times New Roman" w:hAnsi="Times New Roman" w:cs="Times New Roman"/>
            <w:color w:val="808080" w:themeColor="background1" w:themeShade="80"/>
            <w:sz w:val="24"/>
            <w:szCs w:val="24"/>
          </w:rPr>
          <w:delText>s</w:delText>
        </w:r>
      </w:del>
      <w:r w:rsidRPr="00D3599B">
        <w:rPr>
          <w:rFonts w:ascii="Times New Roman" w:hAnsi="Times New Roman" w:cs="Times New Roman"/>
          <w:color w:val="808080" w:themeColor="background1" w:themeShade="80"/>
          <w:sz w:val="24"/>
          <w:szCs w:val="24"/>
        </w:rPr>
        <w:t xml:space="preserve">ome </w:t>
      </w:r>
      <w:ins w:id="8" w:author="Amanda Whidden" w:date="2017-04-17T22:01:00Z">
        <w:r w:rsidR="00225B89">
          <w:rPr>
            <w:rFonts w:ascii="Times New Roman" w:hAnsi="Times New Roman" w:cs="Times New Roman"/>
            <w:color w:val="808080" w:themeColor="background1" w:themeShade="80"/>
            <w:sz w:val="24"/>
            <w:szCs w:val="24"/>
          </w:rPr>
          <w:t>V</w:t>
        </w:r>
      </w:ins>
      <w:del w:id="9" w:author="Amanda Whidden" w:date="2017-04-17T22:00:00Z">
        <w:r w:rsidRPr="00D3599B" w:rsidDel="00225B89">
          <w:rPr>
            <w:rFonts w:ascii="Times New Roman" w:hAnsi="Times New Roman" w:cs="Times New Roman"/>
            <w:color w:val="808080" w:themeColor="background1" w:themeShade="80"/>
            <w:sz w:val="24"/>
            <w:szCs w:val="24"/>
          </w:rPr>
          <w:delText>v</w:delText>
        </w:r>
      </w:del>
      <w:r w:rsidRPr="00D3599B">
        <w:rPr>
          <w:rFonts w:ascii="Times New Roman" w:hAnsi="Times New Roman" w:cs="Times New Roman"/>
          <w:color w:val="808080" w:themeColor="background1" w:themeShade="80"/>
          <w:sz w:val="24"/>
          <w:szCs w:val="24"/>
        </w:rPr>
        <w:t>eggies</w:t>
      </w:r>
    </w:p>
    <w:p w:rsidR="003A4216" w:rsidRPr="00D3599B" w:rsidRDefault="003A4216" w:rsidP="00D3599B">
      <w:pPr>
        <w:spacing w:line="480" w:lineRule="auto"/>
        <w:rPr>
          <w:rFonts w:ascii="Times New Roman" w:hAnsi="Times New Roman" w:cs="Times New Roman"/>
          <w:color w:val="808080" w:themeColor="background1" w:themeShade="80"/>
          <w:sz w:val="24"/>
          <w:szCs w:val="24"/>
        </w:rPr>
      </w:pPr>
    </w:p>
    <w:p w:rsidR="003A4216" w:rsidRPr="00D3599B" w:rsidRDefault="003A4216"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General Purpose: To inform</w:t>
      </w:r>
    </w:p>
    <w:p w:rsidR="000248B2" w:rsidRPr="00D3599B" w:rsidRDefault="003A4216"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Specific Purpose:</w:t>
      </w:r>
      <w:r w:rsidR="000248B2" w:rsidRPr="00D3599B">
        <w:rPr>
          <w:rFonts w:ascii="Times New Roman" w:hAnsi="Times New Roman" w:cs="Times New Roman"/>
          <w:color w:val="808080" w:themeColor="background1" w:themeShade="80"/>
          <w:sz w:val="24"/>
          <w:szCs w:val="24"/>
        </w:rPr>
        <w:t xml:space="preserve"> To inform my audience about growing one’s own vegetables.</w:t>
      </w:r>
    </w:p>
    <w:p w:rsidR="003A4216" w:rsidRPr="00D3599B" w:rsidRDefault="000248B2"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Thesis: To inform my audience about growing one’s own vegetables, I will describe seed and environment selection, water and fertilizer choices and finally harvesting tips to get the most from one’s own grown vegetables.  </w:t>
      </w:r>
    </w:p>
    <w:p w:rsidR="000248B2" w:rsidRPr="00D3599B" w:rsidRDefault="000248B2" w:rsidP="00D3599B">
      <w:pPr>
        <w:spacing w:line="480" w:lineRule="auto"/>
        <w:rPr>
          <w:rFonts w:ascii="Times New Roman" w:hAnsi="Times New Roman" w:cs="Times New Roman"/>
          <w:color w:val="808080" w:themeColor="background1" w:themeShade="80"/>
          <w:sz w:val="24"/>
          <w:szCs w:val="24"/>
        </w:rPr>
      </w:pPr>
    </w:p>
    <w:p w:rsidR="004F2A33" w:rsidRPr="00D3599B" w:rsidRDefault="000248B2" w:rsidP="00D3599B">
      <w:pPr>
        <w:spacing w:line="480" w:lineRule="auto"/>
        <w:rPr>
          <w:rFonts w:ascii="Times New Roman" w:hAnsi="Times New Roman" w:cs="Times New Roman"/>
          <w:b/>
          <w:color w:val="808080" w:themeColor="background1" w:themeShade="80"/>
          <w:sz w:val="24"/>
          <w:szCs w:val="24"/>
        </w:rPr>
      </w:pPr>
      <w:r w:rsidRPr="00D3599B">
        <w:rPr>
          <w:rFonts w:ascii="Times New Roman" w:hAnsi="Times New Roman" w:cs="Times New Roman"/>
          <w:b/>
          <w:color w:val="808080" w:themeColor="background1" w:themeShade="80"/>
          <w:sz w:val="24"/>
          <w:szCs w:val="24"/>
        </w:rPr>
        <w:t xml:space="preserve">Introduction: </w:t>
      </w:r>
    </w:p>
    <w:p w:rsidR="004F2A33" w:rsidRPr="00D3599B" w:rsidRDefault="004F2A33"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How hard it could be to growing one’s own vegetables? </w:t>
      </w:r>
    </w:p>
    <w:p w:rsidR="000248B2" w:rsidRPr="00D3599B" w:rsidRDefault="004F2A33" w:rsidP="00D3599B">
      <w:pPr>
        <w:spacing w:line="480" w:lineRule="auto"/>
        <w:rPr>
          <w:rFonts w:ascii="Times New Roman" w:hAnsi="Times New Roman" w:cs="Times New Roman"/>
          <w:b/>
          <w:color w:val="808080" w:themeColor="background1" w:themeShade="80"/>
          <w:sz w:val="24"/>
          <w:szCs w:val="24"/>
        </w:rPr>
      </w:pPr>
      <w:r w:rsidRPr="00D3599B">
        <w:rPr>
          <w:rFonts w:ascii="Times New Roman" w:hAnsi="Times New Roman" w:cs="Times New Roman"/>
          <w:color w:val="808080" w:themeColor="background1" w:themeShade="80"/>
          <w:sz w:val="24"/>
          <w:szCs w:val="24"/>
        </w:rPr>
        <w:t>It depends.</w:t>
      </w:r>
    </w:p>
    <w:p w:rsidR="000248B2" w:rsidRPr="00D3599B" w:rsidRDefault="000248B2" w:rsidP="00D3599B">
      <w:pPr>
        <w:spacing w:line="480" w:lineRule="auto"/>
        <w:rPr>
          <w:rFonts w:ascii="Times New Roman" w:hAnsi="Times New Roman" w:cs="Times New Roman"/>
          <w:b/>
          <w:color w:val="808080" w:themeColor="background1" w:themeShade="80"/>
          <w:sz w:val="24"/>
          <w:szCs w:val="24"/>
        </w:rPr>
      </w:pPr>
    </w:p>
    <w:p w:rsidR="00225B89" w:rsidRDefault="000248B2" w:rsidP="00D3599B">
      <w:pPr>
        <w:spacing w:line="480" w:lineRule="auto"/>
        <w:rPr>
          <w:ins w:id="10" w:author="Amanda Whidden" w:date="2017-04-17T22:03:00Z"/>
          <w:rFonts w:ascii="Times New Roman" w:hAnsi="Times New Roman" w:cs="Times New Roman"/>
          <w:color w:val="808080" w:themeColor="background1" w:themeShade="80"/>
          <w:sz w:val="24"/>
          <w:szCs w:val="24"/>
        </w:rPr>
      </w:pPr>
      <w:r w:rsidRPr="00D3599B">
        <w:rPr>
          <w:rFonts w:ascii="Times New Roman" w:hAnsi="Times New Roman" w:cs="Times New Roman"/>
          <w:b/>
          <w:color w:val="808080" w:themeColor="background1" w:themeShade="80"/>
          <w:sz w:val="24"/>
          <w:szCs w:val="24"/>
        </w:rPr>
        <w:t>Transition:</w:t>
      </w:r>
      <w:r w:rsidR="00FF6855" w:rsidRPr="00D3599B">
        <w:rPr>
          <w:rFonts w:ascii="Times New Roman" w:hAnsi="Times New Roman" w:cs="Times New Roman"/>
          <w:b/>
          <w:color w:val="808080" w:themeColor="background1" w:themeShade="80"/>
          <w:sz w:val="24"/>
          <w:szCs w:val="24"/>
        </w:rPr>
        <w:t xml:space="preserve"> </w:t>
      </w:r>
      <w:ins w:id="11" w:author="Amanda Whidden" w:date="2017-04-17T22:03:00Z">
        <w:r w:rsidR="00225B89">
          <w:rPr>
            <w:rFonts w:ascii="Times New Roman" w:hAnsi="Times New Roman" w:cs="Times New Roman"/>
            <w:b/>
            <w:color w:val="808080" w:themeColor="background1" w:themeShade="80"/>
            <w:sz w:val="24"/>
            <w:szCs w:val="24"/>
          </w:rPr>
          <w:t xml:space="preserve">Let’s start by looking at the choice of seed and environmental selection. </w:t>
        </w:r>
      </w:ins>
      <w:del w:id="12" w:author="Amanda Whidden" w:date="2017-04-17T22:03:00Z">
        <w:r w:rsidR="00FF6855" w:rsidRPr="00D3599B" w:rsidDel="00225B89">
          <w:rPr>
            <w:rFonts w:ascii="Times New Roman" w:hAnsi="Times New Roman" w:cs="Times New Roman"/>
            <w:color w:val="808080" w:themeColor="background1" w:themeShade="80"/>
            <w:sz w:val="24"/>
            <w:szCs w:val="24"/>
          </w:rPr>
          <w:delText xml:space="preserve">As a start, </w:delText>
        </w:r>
      </w:del>
    </w:p>
    <w:p w:rsidR="00225B89" w:rsidRDefault="00225B89" w:rsidP="00D3599B">
      <w:pPr>
        <w:spacing w:line="480" w:lineRule="auto"/>
        <w:rPr>
          <w:ins w:id="13" w:author="Amanda Whidden" w:date="2017-04-17T22:03:00Z"/>
          <w:rFonts w:ascii="Times New Roman" w:hAnsi="Times New Roman" w:cs="Times New Roman"/>
          <w:color w:val="808080" w:themeColor="background1" w:themeShade="80"/>
          <w:sz w:val="24"/>
          <w:szCs w:val="24"/>
        </w:rPr>
      </w:pPr>
    </w:p>
    <w:p w:rsidR="00D3599B" w:rsidDel="00225B89" w:rsidRDefault="00FF6855" w:rsidP="00D3599B">
      <w:pPr>
        <w:spacing w:line="480" w:lineRule="auto"/>
        <w:rPr>
          <w:del w:id="14" w:author="Amanda Whidden" w:date="2017-04-17T22:03:00Z"/>
          <w:rFonts w:ascii="Times New Roman" w:hAnsi="Times New Roman" w:cs="Times New Roman"/>
          <w:color w:val="808080" w:themeColor="background1" w:themeShade="80"/>
          <w:sz w:val="24"/>
          <w:szCs w:val="24"/>
        </w:rPr>
      </w:pPr>
      <w:del w:id="15" w:author="Amanda Whidden" w:date="2017-04-17T22:03:00Z">
        <w:r w:rsidRPr="00D3599B" w:rsidDel="00225B89">
          <w:rPr>
            <w:rFonts w:ascii="Times New Roman" w:hAnsi="Times New Roman" w:cs="Times New Roman"/>
            <w:color w:val="808080" w:themeColor="background1" w:themeShade="80"/>
            <w:sz w:val="24"/>
            <w:szCs w:val="24"/>
          </w:rPr>
          <w:lastRenderedPageBreak/>
          <w:delText>I would like to inform you the good things about grow one’s own vegetables.</w:delText>
        </w:r>
      </w:del>
    </w:p>
    <w:p w:rsidR="000248B2" w:rsidRDefault="000248B2" w:rsidP="00D3599B">
      <w:pPr>
        <w:spacing w:line="480" w:lineRule="auto"/>
        <w:rPr>
          <w:ins w:id="16" w:author="Amanda Whidden" w:date="2017-04-17T22:02:00Z"/>
          <w:rFonts w:ascii="Times New Roman" w:hAnsi="Times New Roman" w:cs="Times New Roman"/>
          <w:b/>
          <w:color w:val="808080" w:themeColor="background1" w:themeShade="80"/>
          <w:sz w:val="24"/>
          <w:szCs w:val="24"/>
        </w:rPr>
      </w:pPr>
      <w:r w:rsidRPr="00D3599B">
        <w:rPr>
          <w:rFonts w:ascii="Times New Roman" w:hAnsi="Times New Roman" w:cs="Times New Roman"/>
          <w:b/>
          <w:color w:val="808080" w:themeColor="background1" w:themeShade="80"/>
          <w:sz w:val="24"/>
          <w:szCs w:val="24"/>
        </w:rPr>
        <w:t>Body:</w:t>
      </w:r>
      <w:r w:rsidR="00FF6855" w:rsidRPr="00D3599B">
        <w:rPr>
          <w:rFonts w:ascii="Times New Roman" w:hAnsi="Times New Roman" w:cs="Times New Roman"/>
          <w:b/>
          <w:color w:val="808080" w:themeColor="background1" w:themeShade="80"/>
          <w:sz w:val="24"/>
          <w:szCs w:val="24"/>
        </w:rPr>
        <w:t xml:space="preserve"> </w:t>
      </w:r>
    </w:p>
    <w:p w:rsidR="00225B89" w:rsidRDefault="00225B89" w:rsidP="00D3599B">
      <w:pPr>
        <w:spacing w:line="480" w:lineRule="auto"/>
        <w:rPr>
          <w:ins w:id="17" w:author="Amanda Whidden" w:date="2017-04-17T22:02:00Z"/>
          <w:rFonts w:ascii="Times New Roman" w:hAnsi="Times New Roman" w:cs="Times New Roman"/>
          <w:color w:val="808080" w:themeColor="background1" w:themeShade="80"/>
          <w:sz w:val="24"/>
          <w:szCs w:val="24"/>
        </w:rPr>
      </w:pPr>
      <w:ins w:id="18" w:author="Amanda Whidden" w:date="2017-04-17T22:02:00Z">
        <w:r>
          <w:rPr>
            <w:rFonts w:ascii="Times New Roman" w:hAnsi="Times New Roman" w:cs="Times New Roman"/>
            <w:b/>
            <w:color w:val="808080" w:themeColor="background1" w:themeShade="80"/>
            <w:sz w:val="24"/>
            <w:szCs w:val="24"/>
          </w:rPr>
          <w:t xml:space="preserve">The first main point should be: </w:t>
        </w:r>
        <w:r w:rsidRPr="00D3599B">
          <w:rPr>
            <w:rFonts w:ascii="Times New Roman" w:hAnsi="Times New Roman" w:cs="Times New Roman"/>
            <w:color w:val="808080" w:themeColor="background1" w:themeShade="80"/>
            <w:sz w:val="24"/>
            <w:szCs w:val="24"/>
          </w:rPr>
          <w:t>seed and environment selection</w:t>
        </w:r>
      </w:ins>
    </w:p>
    <w:p w:rsidR="00225B89" w:rsidRPr="00D11A61" w:rsidDel="00225B89" w:rsidRDefault="00225B89" w:rsidP="00D3599B">
      <w:pPr>
        <w:spacing w:line="480" w:lineRule="auto"/>
        <w:rPr>
          <w:del w:id="19" w:author="Amanda Whidden" w:date="2017-04-17T22:02:00Z"/>
          <w:rFonts w:ascii="Times New Roman" w:hAnsi="Times New Roman" w:cs="Times New Roman"/>
          <w:i/>
          <w:color w:val="808080" w:themeColor="background1" w:themeShade="80"/>
          <w:sz w:val="24"/>
          <w:szCs w:val="24"/>
          <w:rPrChange w:id="20" w:author="Amanda Whidden" w:date="2017-04-17T22:27:00Z">
            <w:rPr>
              <w:del w:id="21" w:author="Amanda Whidden" w:date="2017-04-17T22:02:00Z"/>
              <w:rFonts w:ascii="Times New Roman" w:hAnsi="Times New Roman" w:cs="Times New Roman"/>
              <w:color w:val="808080" w:themeColor="background1" w:themeShade="80"/>
              <w:sz w:val="24"/>
              <w:szCs w:val="24"/>
            </w:rPr>
          </w:rPrChange>
        </w:rPr>
      </w:pPr>
      <w:ins w:id="22" w:author="Amanda Whidden" w:date="2017-04-17T22:02:00Z">
        <w:r w:rsidRPr="00D11A61">
          <w:rPr>
            <w:rFonts w:ascii="Times New Roman" w:hAnsi="Times New Roman" w:cs="Times New Roman"/>
            <w:i/>
            <w:color w:val="808080" w:themeColor="background1" w:themeShade="80"/>
            <w:sz w:val="24"/>
            <w:szCs w:val="24"/>
            <w:rPrChange w:id="23" w:author="Amanda Whidden" w:date="2017-04-17T22:27:00Z">
              <w:rPr>
                <w:rFonts w:ascii="Times New Roman" w:hAnsi="Times New Roman" w:cs="Times New Roman"/>
                <w:color w:val="808080" w:themeColor="background1" w:themeShade="80"/>
                <w:sz w:val="24"/>
                <w:szCs w:val="24"/>
              </w:rPr>
            </w:rPrChange>
          </w:rPr>
          <w:t xml:space="preserve">The other main point you had was for a persuasive speech. All you are to cover are those main points you have in the thesis above. </w:t>
        </w:r>
      </w:ins>
    </w:p>
    <w:p w:rsidR="00FF6855" w:rsidRPr="00D3599B" w:rsidDel="00225B89" w:rsidRDefault="00D97B08" w:rsidP="00D3599B">
      <w:pPr>
        <w:pStyle w:val="ListParagraph"/>
        <w:numPr>
          <w:ilvl w:val="0"/>
          <w:numId w:val="3"/>
        </w:numPr>
        <w:spacing w:line="480" w:lineRule="auto"/>
        <w:rPr>
          <w:del w:id="24" w:author="Amanda Whidden" w:date="2017-04-17T22:02:00Z"/>
          <w:rFonts w:ascii="Times New Roman" w:hAnsi="Times New Roman" w:cs="Times New Roman"/>
          <w:color w:val="808080" w:themeColor="background1" w:themeShade="80"/>
          <w:sz w:val="24"/>
          <w:szCs w:val="24"/>
        </w:rPr>
      </w:pPr>
      <w:del w:id="25" w:author="Amanda Whidden" w:date="2017-04-17T22:02:00Z">
        <w:r w:rsidRPr="00D3599B" w:rsidDel="00225B89">
          <w:rPr>
            <w:rFonts w:ascii="Times New Roman" w:hAnsi="Times New Roman" w:cs="Times New Roman"/>
            <w:color w:val="808080" w:themeColor="background1" w:themeShade="80"/>
            <w:sz w:val="24"/>
            <w:szCs w:val="24"/>
          </w:rPr>
          <w:delText>Growing veggies</w:delText>
        </w:r>
        <w:r w:rsidR="00B7529C" w:rsidRPr="00D3599B" w:rsidDel="00225B89">
          <w:rPr>
            <w:rFonts w:ascii="Times New Roman" w:hAnsi="Times New Roman" w:cs="Times New Roman"/>
            <w:color w:val="808080" w:themeColor="background1" w:themeShade="80"/>
            <w:sz w:val="24"/>
            <w:szCs w:val="24"/>
          </w:rPr>
          <w:delText xml:space="preserve"> </w:delText>
        </w:r>
        <w:r w:rsidRPr="00D3599B" w:rsidDel="00225B89">
          <w:rPr>
            <w:rFonts w:ascii="Times New Roman" w:hAnsi="Times New Roman" w:cs="Times New Roman"/>
            <w:color w:val="808080" w:themeColor="background1" w:themeShade="80"/>
            <w:sz w:val="24"/>
            <w:szCs w:val="24"/>
          </w:rPr>
          <w:delText>helps you</w:delText>
        </w:r>
        <w:r w:rsidR="00B7529C" w:rsidRPr="00D3599B" w:rsidDel="00225B89">
          <w:rPr>
            <w:rFonts w:ascii="Times New Roman" w:hAnsi="Times New Roman" w:cs="Times New Roman"/>
            <w:color w:val="808080" w:themeColor="background1" w:themeShade="80"/>
            <w:sz w:val="24"/>
            <w:szCs w:val="24"/>
          </w:rPr>
          <w:delText xml:space="preserve"> maintain a good mental health level and reduce your stress level from your </w:delText>
        </w:r>
        <w:r w:rsidRPr="00D3599B" w:rsidDel="00225B89">
          <w:rPr>
            <w:rFonts w:ascii="Times New Roman" w:hAnsi="Times New Roman" w:cs="Times New Roman"/>
            <w:color w:val="808080" w:themeColor="background1" w:themeShade="80"/>
            <w:sz w:val="24"/>
            <w:szCs w:val="24"/>
          </w:rPr>
          <w:delText>daily life.</w:delText>
        </w:r>
      </w:del>
    </w:p>
    <w:p w:rsidR="002403EC" w:rsidRPr="00D3599B" w:rsidDel="00225B89" w:rsidRDefault="002403EC" w:rsidP="00D3599B">
      <w:pPr>
        <w:pStyle w:val="ListParagraph"/>
        <w:spacing w:line="480" w:lineRule="auto"/>
        <w:ind w:left="1080"/>
        <w:rPr>
          <w:del w:id="26" w:author="Amanda Whidden" w:date="2017-04-17T22:02:00Z"/>
          <w:rFonts w:ascii="Times New Roman" w:hAnsi="Times New Roman" w:cs="Times New Roman"/>
          <w:color w:val="808080" w:themeColor="background1" w:themeShade="80"/>
          <w:sz w:val="24"/>
          <w:szCs w:val="24"/>
        </w:rPr>
      </w:pPr>
    </w:p>
    <w:p w:rsidR="002403EC" w:rsidRPr="00D3599B" w:rsidDel="00225B89" w:rsidRDefault="002403EC" w:rsidP="00D3599B">
      <w:pPr>
        <w:pStyle w:val="ListParagraph"/>
        <w:numPr>
          <w:ilvl w:val="0"/>
          <w:numId w:val="13"/>
        </w:numPr>
        <w:spacing w:line="480" w:lineRule="auto"/>
        <w:rPr>
          <w:del w:id="27" w:author="Amanda Whidden" w:date="2017-04-17T22:02:00Z"/>
          <w:rFonts w:ascii="Times New Roman" w:hAnsi="Times New Roman" w:cs="Times New Roman"/>
          <w:color w:val="808080" w:themeColor="background1" w:themeShade="80"/>
          <w:sz w:val="24"/>
          <w:szCs w:val="24"/>
        </w:rPr>
      </w:pPr>
      <w:del w:id="28" w:author="Amanda Whidden" w:date="2017-04-17T22:02:00Z">
        <w:r w:rsidRPr="00D3599B" w:rsidDel="00225B89">
          <w:rPr>
            <w:rFonts w:ascii="Times New Roman" w:hAnsi="Times New Roman" w:cs="Times New Roman"/>
            <w:color w:val="808080" w:themeColor="background1" w:themeShade="80"/>
            <w:sz w:val="24"/>
            <w:szCs w:val="24"/>
          </w:rPr>
          <w:delText>First I would like to talk about the how growing veggies influence your mental health.</w:delText>
        </w:r>
      </w:del>
    </w:p>
    <w:p w:rsidR="002403EC" w:rsidRPr="00D3599B" w:rsidDel="00225B89" w:rsidRDefault="002403EC" w:rsidP="00D3599B">
      <w:pPr>
        <w:pStyle w:val="ListParagraph"/>
        <w:spacing w:line="480" w:lineRule="auto"/>
        <w:ind w:left="1800"/>
        <w:rPr>
          <w:del w:id="29" w:author="Amanda Whidden" w:date="2017-04-17T22:02:00Z"/>
          <w:rFonts w:ascii="Times New Roman" w:hAnsi="Times New Roman" w:cs="Times New Roman"/>
          <w:color w:val="808080" w:themeColor="background1" w:themeShade="80"/>
          <w:sz w:val="24"/>
          <w:szCs w:val="24"/>
        </w:rPr>
      </w:pPr>
    </w:p>
    <w:p w:rsidR="002403EC" w:rsidRPr="00D3599B" w:rsidDel="00225B89" w:rsidRDefault="00C3453A" w:rsidP="00D3599B">
      <w:pPr>
        <w:pStyle w:val="ListParagraph"/>
        <w:numPr>
          <w:ilvl w:val="0"/>
          <w:numId w:val="6"/>
        </w:numPr>
        <w:spacing w:line="480" w:lineRule="auto"/>
        <w:rPr>
          <w:del w:id="30" w:author="Amanda Whidden" w:date="2017-04-17T22:02:00Z"/>
          <w:rFonts w:ascii="Times New Roman" w:hAnsi="Times New Roman" w:cs="Times New Roman"/>
          <w:color w:val="808080" w:themeColor="background1" w:themeShade="80"/>
          <w:sz w:val="24"/>
          <w:szCs w:val="24"/>
        </w:rPr>
      </w:pPr>
      <w:del w:id="31" w:author="Amanda Whidden" w:date="2017-04-17T22:02:00Z">
        <w:r w:rsidRPr="00D3599B" w:rsidDel="00225B89">
          <w:rPr>
            <w:rFonts w:ascii="Times New Roman" w:hAnsi="Times New Roman" w:cs="Times New Roman"/>
            <w:color w:val="808080" w:themeColor="background1" w:themeShade="80"/>
            <w:sz w:val="24"/>
            <w:szCs w:val="24"/>
          </w:rPr>
          <w:delText>By</w:delText>
        </w:r>
        <w:r w:rsidR="007E71A1" w:rsidRPr="00D3599B" w:rsidDel="00225B89">
          <w:rPr>
            <w:rFonts w:ascii="Times New Roman" w:hAnsi="Times New Roman" w:cs="Times New Roman"/>
            <w:color w:val="808080" w:themeColor="background1" w:themeShade="80"/>
            <w:sz w:val="24"/>
            <w:szCs w:val="24"/>
          </w:rPr>
          <w:delText xml:space="preserve"> growing veggies. You will meet other gardeners and make new friends who are also interested in the gardening. The activity of gro</w:delText>
        </w:r>
        <w:r w:rsidRPr="00D3599B" w:rsidDel="00225B89">
          <w:rPr>
            <w:rFonts w:ascii="Times New Roman" w:hAnsi="Times New Roman" w:cs="Times New Roman"/>
            <w:color w:val="808080" w:themeColor="background1" w:themeShade="80"/>
            <w:sz w:val="24"/>
            <w:szCs w:val="24"/>
          </w:rPr>
          <w:delText>wing your own vegetable is not just bringing a person</w:delText>
        </w:r>
        <w:r w:rsidR="007E71A1" w:rsidRPr="00D3599B" w:rsidDel="00225B89">
          <w:rPr>
            <w:rFonts w:ascii="Times New Roman" w:hAnsi="Times New Roman" w:cs="Times New Roman"/>
            <w:color w:val="808080" w:themeColor="background1" w:themeShade="80"/>
            <w:sz w:val="24"/>
            <w:szCs w:val="24"/>
          </w:rPr>
          <w:delText xml:space="preserve"> different veggies</w:delText>
        </w:r>
        <w:r w:rsidRPr="00D3599B" w:rsidDel="00225B89">
          <w:rPr>
            <w:rFonts w:ascii="Times New Roman" w:hAnsi="Times New Roman" w:cs="Times New Roman"/>
            <w:color w:val="808080" w:themeColor="background1" w:themeShade="80"/>
            <w:sz w:val="24"/>
            <w:szCs w:val="24"/>
          </w:rPr>
          <w:delText xml:space="preserve"> that he plant. It also extend one’s</w:delText>
        </w:r>
        <w:r w:rsidR="007E71A1" w:rsidRPr="00D3599B" w:rsidDel="00225B89">
          <w:rPr>
            <w:rFonts w:ascii="Times New Roman" w:hAnsi="Times New Roman" w:cs="Times New Roman"/>
            <w:color w:val="808080" w:themeColor="background1" w:themeShade="80"/>
            <w:sz w:val="24"/>
            <w:szCs w:val="24"/>
          </w:rPr>
          <w:delText xml:space="preserve"> social circle.</w:delText>
        </w:r>
      </w:del>
    </w:p>
    <w:p w:rsidR="0071797D" w:rsidRPr="00D3599B" w:rsidDel="00225B89" w:rsidRDefault="007E71A1" w:rsidP="00D3599B">
      <w:pPr>
        <w:pStyle w:val="ListParagraph"/>
        <w:numPr>
          <w:ilvl w:val="0"/>
          <w:numId w:val="7"/>
        </w:numPr>
        <w:spacing w:line="480" w:lineRule="auto"/>
        <w:rPr>
          <w:del w:id="32" w:author="Amanda Whidden" w:date="2017-04-17T22:02:00Z"/>
          <w:rFonts w:ascii="Times New Roman" w:hAnsi="Times New Roman" w:cs="Times New Roman"/>
          <w:color w:val="808080" w:themeColor="background1" w:themeShade="80"/>
          <w:sz w:val="24"/>
          <w:szCs w:val="24"/>
        </w:rPr>
      </w:pPr>
      <w:del w:id="33" w:author="Amanda Whidden" w:date="2017-04-17T22:02:00Z">
        <w:r w:rsidRPr="00D3599B" w:rsidDel="00225B89">
          <w:rPr>
            <w:rFonts w:ascii="Times New Roman" w:hAnsi="Times New Roman" w:cs="Times New Roman"/>
            <w:color w:val="808080" w:themeColor="background1" w:themeShade="80"/>
            <w:sz w:val="24"/>
            <w:szCs w:val="24"/>
          </w:rPr>
          <w:delText xml:space="preserve">Human being a social animal, making new friends and talk to others make one </w:delText>
        </w:r>
        <w:r w:rsidR="00C3453A" w:rsidRPr="00D3599B" w:rsidDel="00225B89">
          <w:rPr>
            <w:rFonts w:ascii="Times New Roman" w:hAnsi="Times New Roman" w:cs="Times New Roman"/>
            <w:color w:val="808080" w:themeColor="background1" w:themeShade="80"/>
            <w:sz w:val="24"/>
            <w:szCs w:val="24"/>
          </w:rPr>
          <w:delText>happier and have more confident about themselves.</w:delText>
        </w:r>
        <w:r w:rsidR="0071797D" w:rsidRPr="00D3599B" w:rsidDel="00225B89">
          <w:rPr>
            <w:rFonts w:ascii="Times New Roman" w:hAnsi="Times New Roman" w:cs="Times New Roman"/>
            <w:color w:val="808080" w:themeColor="background1" w:themeShade="80"/>
            <w:sz w:val="24"/>
            <w:szCs w:val="24"/>
          </w:rPr>
          <w:delText xml:space="preserve">  </w:delText>
        </w:r>
      </w:del>
    </w:p>
    <w:p w:rsidR="0071797D" w:rsidRPr="00D3599B" w:rsidDel="00225B89" w:rsidRDefault="00C3453A" w:rsidP="00D3599B">
      <w:pPr>
        <w:pStyle w:val="ListParagraph"/>
        <w:numPr>
          <w:ilvl w:val="0"/>
          <w:numId w:val="7"/>
        </w:numPr>
        <w:spacing w:line="480" w:lineRule="auto"/>
        <w:rPr>
          <w:del w:id="34" w:author="Amanda Whidden" w:date="2017-04-17T22:02:00Z"/>
          <w:rFonts w:ascii="Times New Roman" w:hAnsi="Times New Roman" w:cs="Times New Roman"/>
          <w:color w:val="808080" w:themeColor="background1" w:themeShade="80"/>
          <w:sz w:val="24"/>
          <w:szCs w:val="24"/>
        </w:rPr>
      </w:pPr>
      <w:del w:id="35" w:author="Amanda Whidden" w:date="2017-04-17T22:02:00Z">
        <w:r w:rsidRPr="00D3599B" w:rsidDel="00225B89">
          <w:rPr>
            <w:rFonts w:ascii="Times New Roman" w:hAnsi="Times New Roman" w:cs="Times New Roman"/>
            <w:color w:val="808080" w:themeColor="background1" w:themeShade="80"/>
            <w:sz w:val="24"/>
            <w:szCs w:val="24"/>
          </w:rPr>
          <w:delText>When you visit your own plot or garden. The gr</w:delText>
        </w:r>
        <w:r w:rsidR="0071797D" w:rsidRPr="00D3599B" w:rsidDel="00225B89">
          <w:rPr>
            <w:rFonts w:ascii="Times New Roman" w:hAnsi="Times New Roman" w:cs="Times New Roman"/>
            <w:color w:val="808080" w:themeColor="background1" w:themeShade="80"/>
            <w:sz w:val="24"/>
            <w:szCs w:val="24"/>
          </w:rPr>
          <w:delText>een plants temporary liberate you from your daily chores.</w:delText>
        </w:r>
      </w:del>
    </w:p>
    <w:p w:rsidR="00155C39" w:rsidRPr="00D3599B" w:rsidDel="00225B89" w:rsidRDefault="00155C39" w:rsidP="00D3599B">
      <w:pPr>
        <w:pStyle w:val="ListParagraph"/>
        <w:spacing w:line="480" w:lineRule="auto"/>
        <w:ind w:left="2850"/>
        <w:rPr>
          <w:del w:id="36" w:author="Amanda Whidden" w:date="2017-04-17T22:02:00Z"/>
          <w:rFonts w:ascii="Times New Roman" w:hAnsi="Times New Roman" w:cs="Times New Roman"/>
          <w:color w:val="808080" w:themeColor="background1" w:themeShade="80"/>
          <w:sz w:val="24"/>
          <w:szCs w:val="24"/>
        </w:rPr>
      </w:pPr>
    </w:p>
    <w:p w:rsidR="0071797D" w:rsidRPr="00D3599B" w:rsidDel="00225B89" w:rsidRDefault="0071797D" w:rsidP="00D3599B">
      <w:pPr>
        <w:pStyle w:val="ListParagraph"/>
        <w:numPr>
          <w:ilvl w:val="0"/>
          <w:numId w:val="6"/>
        </w:numPr>
        <w:spacing w:line="480" w:lineRule="auto"/>
        <w:rPr>
          <w:del w:id="37" w:author="Amanda Whidden" w:date="2017-04-17T22:02:00Z"/>
          <w:rFonts w:ascii="Times New Roman" w:hAnsi="Times New Roman" w:cs="Times New Roman"/>
          <w:color w:val="808080" w:themeColor="background1" w:themeShade="80"/>
          <w:sz w:val="24"/>
          <w:szCs w:val="24"/>
        </w:rPr>
      </w:pPr>
      <w:del w:id="38" w:author="Amanda Whidden" w:date="2017-04-17T22:02:00Z">
        <w:r w:rsidRPr="00D3599B" w:rsidDel="00225B89">
          <w:rPr>
            <w:rFonts w:ascii="Times New Roman" w:hAnsi="Times New Roman" w:cs="Times New Roman"/>
            <w:color w:val="808080" w:themeColor="background1" w:themeShade="80"/>
            <w:sz w:val="24"/>
            <w:szCs w:val="24"/>
          </w:rPr>
          <w:delText>By growing veggies you save a chunk of money and have a better and healthier diet.</w:delText>
        </w:r>
      </w:del>
    </w:p>
    <w:p w:rsidR="00155C39" w:rsidRPr="00D3599B" w:rsidDel="00225B89" w:rsidRDefault="00155C39" w:rsidP="00D3599B">
      <w:pPr>
        <w:pStyle w:val="ListParagraph"/>
        <w:spacing w:line="480" w:lineRule="auto"/>
        <w:ind w:left="2160"/>
        <w:rPr>
          <w:del w:id="39" w:author="Amanda Whidden" w:date="2017-04-17T22:02:00Z"/>
          <w:rFonts w:ascii="Times New Roman" w:hAnsi="Times New Roman" w:cs="Times New Roman"/>
          <w:color w:val="808080" w:themeColor="background1" w:themeShade="80"/>
          <w:sz w:val="24"/>
          <w:szCs w:val="24"/>
        </w:rPr>
      </w:pPr>
    </w:p>
    <w:p w:rsidR="00D63C6D" w:rsidRPr="00D3599B" w:rsidDel="00225B89" w:rsidRDefault="0071797D" w:rsidP="00D3599B">
      <w:pPr>
        <w:pStyle w:val="ListParagraph"/>
        <w:numPr>
          <w:ilvl w:val="0"/>
          <w:numId w:val="11"/>
        </w:numPr>
        <w:spacing w:line="480" w:lineRule="auto"/>
        <w:rPr>
          <w:del w:id="40" w:author="Amanda Whidden" w:date="2017-04-17T22:02:00Z"/>
          <w:rFonts w:ascii="Times New Roman" w:hAnsi="Times New Roman" w:cs="Times New Roman"/>
          <w:color w:val="808080" w:themeColor="background1" w:themeShade="80"/>
          <w:sz w:val="24"/>
          <w:szCs w:val="24"/>
        </w:rPr>
      </w:pPr>
      <w:del w:id="41" w:author="Amanda Whidden" w:date="2017-04-17T22:02:00Z">
        <w:r w:rsidRPr="00D3599B" w:rsidDel="00225B89">
          <w:rPr>
            <w:rFonts w:ascii="Times New Roman" w:hAnsi="Times New Roman" w:cs="Times New Roman"/>
            <w:color w:val="808080" w:themeColor="background1" w:themeShade="80"/>
            <w:sz w:val="24"/>
            <w:szCs w:val="24"/>
          </w:rPr>
          <w:delText>The price of veggies are expensive in United States.</w:delText>
        </w:r>
        <w:r w:rsidR="00D63C6D" w:rsidRPr="00D3599B" w:rsidDel="00225B89">
          <w:rPr>
            <w:rFonts w:ascii="Times New Roman" w:hAnsi="Times New Roman" w:cs="Times New Roman"/>
            <w:color w:val="808080" w:themeColor="background1" w:themeShade="80"/>
            <w:sz w:val="24"/>
            <w:szCs w:val="24"/>
          </w:rPr>
          <w:delText xml:space="preserve"> No mention the price of organic food usually are double times expensive than the conventional food.</w:delText>
        </w:r>
      </w:del>
    </w:p>
    <w:p w:rsidR="00D63C6D" w:rsidRPr="00D3599B" w:rsidDel="00225B89" w:rsidRDefault="00D63C6D" w:rsidP="00D3599B">
      <w:pPr>
        <w:pStyle w:val="ListParagraph"/>
        <w:numPr>
          <w:ilvl w:val="0"/>
          <w:numId w:val="11"/>
        </w:numPr>
        <w:spacing w:line="480" w:lineRule="auto"/>
        <w:rPr>
          <w:del w:id="42" w:author="Amanda Whidden" w:date="2017-04-17T22:02:00Z"/>
          <w:rFonts w:ascii="Times New Roman" w:hAnsi="Times New Roman" w:cs="Times New Roman"/>
          <w:color w:val="808080" w:themeColor="background1" w:themeShade="80"/>
          <w:sz w:val="24"/>
          <w:szCs w:val="24"/>
        </w:rPr>
      </w:pPr>
      <w:del w:id="43" w:author="Amanda Whidden" w:date="2017-04-17T22:02:00Z">
        <w:r w:rsidRPr="00D3599B" w:rsidDel="00225B89">
          <w:rPr>
            <w:rFonts w:ascii="Times New Roman" w:hAnsi="Times New Roman" w:cs="Times New Roman"/>
            <w:color w:val="808080" w:themeColor="background1" w:themeShade="80"/>
            <w:sz w:val="24"/>
            <w:szCs w:val="24"/>
          </w:rPr>
          <w:delText>A bag of seeds usually cost no more than 3 dollars with a handful seeds inside.</w:delText>
        </w:r>
      </w:del>
    </w:p>
    <w:p w:rsidR="00D63C6D" w:rsidRPr="00D3599B" w:rsidDel="00225B89" w:rsidRDefault="00D63C6D" w:rsidP="00D3599B">
      <w:pPr>
        <w:pStyle w:val="ListParagraph"/>
        <w:numPr>
          <w:ilvl w:val="0"/>
          <w:numId w:val="11"/>
        </w:numPr>
        <w:spacing w:line="480" w:lineRule="auto"/>
        <w:rPr>
          <w:del w:id="44" w:author="Amanda Whidden" w:date="2017-04-17T22:02:00Z"/>
          <w:rFonts w:ascii="Times New Roman" w:hAnsi="Times New Roman" w:cs="Times New Roman"/>
          <w:color w:val="808080" w:themeColor="background1" w:themeShade="80"/>
          <w:sz w:val="24"/>
          <w:szCs w:val="24"/>
        </w:rPr>
      </w:pPr>
      <w:del w:id="45" w:author="Amanda Whidden" w:date="2017-04-17T22:02:00Z">
        <w:r w:rsidRPr="00D3599B" w:rsidDel="00225B89">
          <w:rPr>
            <w:rFonts w:ascii="Times New Roman" w:hAnsi="Times New Roman" w:cs="Times New Roman"/>
            <w:color w:val="808080" w:themeColor="background1" w:themeShade="80"/>
            <w:sz w:val="24"/>
            <w:szCs w:val="24"/>
          </w:rPr>
          <w:delText xml:space="preserve">As a college student, people always try to save money from their food to pay the tuition, books, rent, gas and cellphone plan. Growing your own veggie can’t solve all those problems but it at least can make you have a better diet when you are trying to save money or reduce your budget. </w:delText>
        </w:r>
      </w:del>
    </w:p>
    <w:p w:rsidR="00155C39" w:rsidRPr="00D3599B" w:rsidRDefault="00155C39" w:rsidP="00D3599B">
      <w:pPr>
        <w:spacing w:line="480" w:lineRule="auto"/>
        <w:rPr>
          <w:rFonts w:ascii="Times New Roman" w:hAnsi="Times New Roman" w:cs="Times New Roman"/>
          <w:color w:val="808080" w:themeColor="background1" w:themeShade="80"/>
          <w:sz w:val="24"/>
          <w:szCs w:val="24"/>
        </w:rPr>
      </w:pPr>
    </w:p>
    <w:p w:rsidR="00225B89" w:rsidRDefault="00D11A61">
      <w:pPr>
        <w:spacing w:line="480" w:lineRule="auto"/>
        <w:rPr>
          <w:ins w:id="46" w:author="Amanda Whidden" w:date="2017-04-17T22:03:00Z"/>
          <w:rFonts w:ascii="Times New Roman" w:hAnsi="Times New Roman" w:cs="Times New Roman"/>
          <w:color w:val="808080" w:themeColor="background1" w:themeShade="80"/>
          <w:sz w:val="24"/>
          <w:szCs w:val="24"/>
        </w:rPr>
        <w:pPrChange w:id="47" w:author="Amanda Whidden" w:date="2017-04-17T22:03:00Z">
          <w:pPr>
            <w:pStyle w:val="ListParagraph"/>
            <w:numPr>
              <w:numId w:val="14"/>
            </w:numPr>
            <w:spacing w:line="480" w:lineRule="auto"/>
            <w:ind w:left="1440" w:hanging="360"/>
          </w:pPr>
        </w:pPrChange>
      </w:pPr>
      <w:ins w:id="48" w:author="Amanda Whidden" w:date="2017-04-17T22:27:00Z">
        <w:r>
          <w:rPr>
            <w:rFonts w:ascii="Times New Roman" w:hAnsi="Times New Roman" w:cs="Times New Roman"/>
            <w:color w:val="808080" w:themeColor="background1" w:themeShade="80"/>
            <w:sz w:val="24"/>
            <w:szCs w:val="24"/>
          </w:rPr>
          <w:t xml:space="preserve">Transition: In order to start growing a garden, one needs to start out with two steps: seed selection and environment. </w:t>
        </w:r>
      </w:ins>
    </w:p>
    <w:p w:rsidR="0071797D" w:rsidRPr="00D3599B" w:rsidDel="00225B89" w:rsidRDefault="00225B89" w:rsidP="00D3599B">
      <w:pPr>
        <w:spacing w:line="480" w:lineRule="auto"/>
        <w:rPr>
          <w:del w:id="49" w:author="Amanda Whidden" w:date="2017-04-17T22:03:00Z"/>
          <w:rFonts w:ascii="Times New Roman" w:hAnsi="Times New Roman" w:cs="Times New Roman"/>
          <w:color w:val="808080" w:themeColor="background1" w:themeShade="80"/>
          <w:sz w:val="24"/>
          <w:szCs w:val="24"/>
        </w:rPr>
      </w:pPr>
      <w:ins w:id="50" w:author="Amanda Whidden" w:date="2017-04-17T22:03:00Z">
        <w:r>
          <w:rPr>
            <w:rFonts w:ascii="Times New Roman" w:hAnsi="Times New Roman" w:cs="Times New Roman"/>
            <w:color w:val="808080" w:themeColor="background1" w:themeShade="80"/>
            <w:sz w:val="24"/>
            <w:szCs w:val="24"/>
          </w:rPr>
          <w:t xml:space="preserve">I. </w:t>
        </w:r>
      </w:ins>
      <w:del w:id="51" w:author="Amanda Whidden" w:date="2017-04-17T22:03:00Z">
        <w:r w:rsidR="00D63C6D" w:rsidRPr="00D3599B" w:rsidDel="00225B89">
          <w:rPr>
            <w:rFonts w:ascii="Times New Roman" w:hAnsi="Times New Roman" w:cs="Times New Roman"/>
            <w:color w:val="808080" w:themeColor="background1" w:themeShade="80"/>
            <w:sz w:val="24"/>
            <w:szCs w:val="24"/>
          </w:rPr>
          <w:delText xml:space="preserve">Transition: </w:delText>
        </w:r>
        <w:r w:rsidR="0071797D" w:rsidRPr="00D3599B" w:rsidDel="00225B89">
          <w:rPr>
            <w:rFonts w:ascii="Times New Roman" w:hAnsi="Times New Roman" w:cs="Times New Roman"/>
            <w:color w:val="808080" w:themeColor="background1" w:themeShade="80"/>
            <w:sz w:val="24"/>
            <w:szCs w:val="24"/>
          </w:rPr>
          <w:delText xml:space="preserve">Now, I have talked about the good things about </w:delText>
        </w:r>
        <w:r w:rsidR="00981216" w:rsidRPr="00D3599B" w:rsidDel="00225B89">
          <w:rPr>
            <w:rFonts w:ascii="Times New Roman" w:hAnsi="Times New Roman" w:cs="Times New Roman"/>
            <w:color w:val="808080" w:themeColor="background1" w:themeShade="80"/>
            <w:sz w:val="24"/>
            <w:szCs w:val="24"/>
          </w:rPr>
          <w:delText>the good things about gardening. The following time I would like to inform you about the three basic steps of growing one’s own garden.</w:delText>
        </w:r>
      </w:del>
    </w:p>
    <w:p w:rsidR="00C3453A" w:rsidRPr="00D3599B" w:rsidDel="00D11A61" w:rsidRDefault="00981216">
      <w:pPr>
        <w:spacing w:line="480" w:lineRule="auto"/>
        <w:rPr>
          <w:del w:id="52" w:author="Amanda Whidden" w:date="2017-04-17T22:28:00Z"/>
          <w:rFonts w:ascii="Times New Roman" w:hAnsi="Times New Roman" w:cs="Times New Roman"/>
          <w:color w:val="808080" w:themeColor="background1" w:themeShade="80"/>
          <w:sz w:val="24"/>
          <w:szCs w:val="24"/>
        </w:rPr>
        <w:pPrChange w:id="53" w:author="Amanda Whidden" w:date="2017-04-17T22:03:00Z">
          <w:pPr>
            <w:pStyle w:val="ListParagraph"/>
            <w:numPr>
              <w:numId w:val="14"/>
            </w:numPr>
            <w:spacing w:line="480" w:lineRule="auto"/>
            <w:ind w:left="1440" w:hanging="360"/>
          </w:pPr>
        </w:pPrChange>
      </w:pPr>
      <w:r w:rsidRPr="00D3599B">
        <w:rPr>
          <w:rFonts w:ascii="Times New Roman" w:hAnsi="Times New Roman" w:cs="Times New Roman"/>
          <w:color w:val="808080" w:themeColor="background1" w:themeShade="80"/>
          <w:sz w:val="24"/>
          <w:szCs w:val="24"/>
        </w:rPr>
        <w:t xml:space="preserve">The first and the most important step </w:t>
      </w:r>
      <w:ins w:id="54" w:author="Amanda Whidden" w:date="2017-04-17T22:03:00Z">
        <w:r w:rsidR="00225B89">
          <w:rPr>
            <w:rFonts w:ascii="Times New Roman" w:hAnsi="Times New Roman" w:cs="Times New Roman"/>
            <w:color w:val="808080" w:themeColor="background1" w:themeShade="80"/>
            <w:sz w:val="24"/>
            <w:szCs w:val="24"/>
          </w:rPr>
          <w:t xml:space="preserve">in growing vegetables </w:t>
        </w:r>
      </w:ins>
      <w:r w:rsidRPr="00D3599B">
        <w:rPr>
          <w:rFonts w:ascii="Times New Roman" w:hAnsi="Times New Roman" w:cs="Times New Roman"/>
          <w:color w:val="808080" w:themeColor="background1" w:themeShade="80"/>
          <w:sz w:val="24"/>
          <w:szCs w:val="24"/>
        </w:rPr>
        <w:t>is</w:t>
      </w:r>
      <w:r w:rsidR="00F30AE4" w:rsidRPr="00D3599B">
        <w:rPr>
          <w:rFonts w:ascii="Times New Roman" w:hAnsi="Times New Roman" w:cs="Times New Roman"/>
          <w:color w:val="808080" w:themeColor="background1" w:themeShade="80"/>
          <w:sz w:val="24"/>
          <w:szCs w:val="24"/>
        </w:rPr>
        <w:t xml:space="preserve"> seed and environment selection </w:t>
      </w:r>
      <w:del w:id="55" w:author="Amanda Whidden" w:date="2017-04-17T22:28:00Z">
        <w:r w:rsidR="00F30AE4" w:rsidRPr="00D3599B" w:rsidDel="00D11A61">
          <w:rPr>
            <w:rFonts w:ascii="Times New Roman" w:hAnsi="Times New Roman" w:cs="Times New Roman"/>
            <w:color w:val="808080" w:themeColor="background1" w:themeShade="80"/>
            <w:sz w:val="24"/>
            <w:szCs w:val="24"/>
          </w:rPr>
          <w:delText xml:space="preserve">but don’t be nervous because it’s not a moon landing project. You will be fine even you made some creative mistakes like plant a watermelon seed in September and wait till </w:delText>
        </w:r>
      </w:del>
      <w:del w:id="56" w:author="Amanda Whidden" w:date="2017-04-17T22:04:00Z">
        <w:r w:rsidR="00F30AE4" w:rsidRPr="00D3599B" w:rsidDel="00225B89">
          <w:rPr>
            <w:rFonts w:ascii="Times New Roman" w:hAnsi="Times New Roman" w:cs="Times New Roman"/>
            <w:color w:val="808080" w:themeColor="background1" w:themeShade="80"/>
            <w:sz w:val="24"/>
            <w:szCs w:val="24"/>
          </w:rPr>
          <w:delText>next year spring nothing come out.</w:delText>
        </w:r>
      </w:del>
    </w:p>
    <w:p w:rsidR="00155C39" w:rsidRPr="00D3599B" w:rsidRDefault="00155C39">
      <w:pPr>
        <w:spacing w:line="480" w:lineRule="auto"/>
        <w:pPrChange w:id="57" w:author="Amanda Whidden" w:date="2017-04-17T22:28:00Z">
          <w:pPr>
            <w:pStyle w:val="ListParagraph"/>
            <w:spacing w:line="480" w:lineRule="auto"/>
            <w:ind w:left="1440"/>
          </w:pPr>
        </w:pPrChange>
      </w:pPr>
    </w:p>
    <w:p w:rsidR="00155C39" w:rsidRPr="00225B89" w:rsidDel="00225B89" w:rsidRDefault="00225B89">
      <w:pPr>
        <w:spacing w:line="480" w:lineRule="auto"/>
        <w:ind w:left="1980"/>
        <w:rPr>
          <w:del w:id="58" w:author="Amanda Whidden" w:date="2017-04-17T22:05:00Z"/>
          <w:rFonts w:ascii="Times New Roman" w:hAnsi="Times New Roman" w:cs="Times New Roman"/>
          <w:color w:val="808080" w:themeColor="background1" w:themeShade="80"/>
          <w:sz w:val="24"/>
          <w:szCs w:val="24"/>
          <w:rPrChange w:id="59" w:author="Amanda Whidden" w:date="2017-04-17T22:04:00Z">
            <w:rPr>
              <w:del w:id="60" w:author="Amanda Whidden" w:date="2017-04-17T22:05:00Z"/>
            </w:rPr>
          </w:rPrChange>
        </w:rPr>
        <w:pPrChange w:id="61" w:author="Amanda Whidden" w:date="2017-04-17T22:04:00Z">
          <w:pPr>
            <w:pStyle w:val="ListParagraph"/>
            <w:numPr>
              <w:numId w:val="15"/>
            </w:numPr>
            <w:spacing w:line="480" w:lineRule="auto"/>
            <w:ind w:left="2340" w:hanging="360"/>
          </w:pPr>
        </w:pPrChange>
      </w:pPr>
      <w:ins w:id="62" w:author="Amanda Whidden" w:date="2017-04-17T22:04:00Z">
        <w:r>
          <w:rPr>
            <w:rFonts w:ascii="Times New Roman" w:hAnsi="Times New Roman" w:cs="Times New Roman"/>
            <w:color w:val="808080" w:themeColor="background1" w:themeShade="80"/>
            <w:sz w:val="24"/>
            <w:szCs w:val="24"/>
          </w:rPr>
          <w:t xml:space="preserve">A. </w:t>
        </w:r>
      </w:ins>
      <w:r w:rsidR="00F30AE4" w:rsidRPr="00225B89">
        <w:rPr>
          <w:rFonts w:ascii="Times New Roman" w:hAnsi="Times New Roman" w:cs="Times New Roman"/>
          <w:color w:val="808080" w:themeColor="background1" w:themeShade="80"/>
          <w:sz w:val="24"/>
          <w:szCs w:val="24"/>
          <w:rPrChange w:id="63" w:author="Amanda Whidden" w:date="2017-04-17T22:04:00Z">
            <w:rPr/>
          </w:rPrChange>
        </w:rPr>
        <w:t>There are two basic ways to get seeds</w:t>
      </w:r>
      <w:ins w:id="64" w:author="Amanda Whidden" w:date="2017-04-17T22:04:00Z">
        <w:r>
          <w:rPr>
            <w:rFonts w:ascii="Times New Roman" w:hAnsi="Times New Roman" w:cs="Times New Roman"/>
            <w:color w:val="808080" w:themeColor="background1" w:themeShade="80"/>
            <w:sz w:val="24"/>
            <w:szCs w:val="24"/>
          </w:rPr>
          <w:t xml:space="preserve"> you can </w:t>
        </w:r>
      </w:ins>
      <w:del w:id="65" w:author="Amanda Whidden" w:date="2017-04-17T22:04:00Z">
        <w:r w:rsidR="00F30AE4" w:rsidRPr="00225B89" w:rsidDel="00225B89">
          <w:rPr>
            <w:rFonts w:ascii="Times New Roman" w:hAnsi="Times New Roman" w:cs="Times New Roman"/>
            <w:color w:val="808080" w:themeColor="background1" w:themeShade="80"/>
            <w:sz w:val="24"/>
            <w:szCs w:val="24"/>
            <w:rPrChange w:id="66" w:author="Amanda Whidden" w:date="2017-04-17T22:04:00Z">
              <w:rPr/>
            </w:rPrChange>
          </w:rPr>
          <w:delText>.</w:delText>
        </w:r>
        <w:r w:rsidR="00155C39" w:rsidRPr="00225B89" w:rsidDel="00225B89">
          <w:rPr>
            <w:rFonts w:ascii="Times New Roman" w:hAnsi="Times New Roman" w:cs="Times New Roman"/>
            <w:color w:val="808080" w:themeColor="background1" w:themeShade="80"/>
            <w:sz w:val="24"/>
            <w:szCs w:val="24"/>
            <w:rPrChange w:id="67" w:author="Amanda Whidden" w:date="2017-04-17T22:04:00Z">
              <w:rPr/>
            </w:rPrChange>
          </w:rPr>
          <w:delText xml:space="preserve"> </w:delText>
        </w:r>
      </w:del>
      <w:ins w:id="68" w:author="Amanda Whidden" w:date="2017-04-17T22:04:00Z">
        <w:r>
          <w:rPr>
            <w:rFonts w:ascii="Times New Roman" w:hAnsi="Times New Roman" w:cs="Times New Roman"/>
            <w:color w:val="808080" w:themeColor="background1" w:themeShade="80"/>
            <w:sz w:val="24"/>
            <w:szCs w:val="24"/>
          </w:rPr>
          <w:t>b</w:t>
        </w:r>
      </w:ins>
      <w:del w:id="69" w:author="Amanda Whidden" w:date="2017-04-17T22:04:00Z">
        <w:r w:rsidR="00155C39" w:rsidRPr="00225B89" w:rsidDel="00225B89">
          <w:rPr>
            <w:rFonts w:ascii="Times New Roman" w:hAnsi="Times New Roman" w:cs="Times New Roman"/>
            <w:color w:val="808080" w:themeColor="background1" w:themeShade="80"/>
            <w:sz w:val="24"/>
            <w:szCs w:val="24"/>
            <w:rPrChange w:id="70" w:author="Amanda Whidden" w:date="2017-04-17T22:04:00Z">
              <w:rPr/>
            </w:rPrChange>
          </w:rPr>
          <w:delText>B</w:delText>
        </w:r>
      </w:del>
      <w:r w:rsidR="00155C39" w:rsidRPr="00225B89">
        <w:rPr>
          <w:rFonts w:ascii="Times New Roman" w:hAnsi="Times New Roman" w:cs="Times New Roman"/>
          <w:color w:val="808080" w:themeColor="background1" w:themeShade="80"/>
          <w:sz w:val="24"/>
          <w:szCs w:val="24"/>
          <w:rPrChange w:id="71" w:author="Amanda Whidden" w:date="2017-04-17T22:04:00Z">
            <w:rPr/>
          </w:rPrChange>
        </w:rPr>
        <w:t xml:space="preserve">uy seeds from store or get </w:t>
      </w:r>
    </w:p>
    <w:p w:rsidR="00F30AE4" w:rsidRPr="00D3599B" w:rsidRDefault="002873EE">
      <w:pPr>
        <w:spacing w:line="480" w:lineRule="auto"/>
        <w:ind w:left="1980"/>
        <w:pPrChange w:id="72" w:author="Amanda Whidden" w:date="2017-04-17T22:05:00Z">
          <w:pPr>
            <w:pStyle w:val="ListParagraph"/>
            <w:spacing w:line="480" w:lineRule="auto"/>
            <w:ind w:left="2340"/>
          </w:pPr>
        </w:pPrChange>
      </w:pPr>
      <w:del w:id="73" w:author="Amanda Whidden" w:date="2017-04-17T22:05:00Z">
        <w:r w:rsidRPr="00D3599B" w:rsidDel="00225B89">
          <w:delText xml:space="preserve">Seeds </w:delText>
        </w:r>
      </w:del>
      <w:proofErr w:type="gramStart"/>
      <w:ins w:id="74" w:author="Amanda Whidden" w:date="2017-04-17T22:05:00Z">
        <w:r w:rsidR="00225B89">
          <w:t>s</w:t>
        </w:r>
        <w:r w:rsidR="00225B89" w:rsidRPr="00D3599B">
          <w:t>ee</w:t>
        </w:r>
        <w:bookmarkStart w:id="75" w:name="_GoBack"/>
        <w:bookmarkEnd w:id="75"/>
        <w:r w:rsidR="00225B89" w:rsidRPr="00D3599B">
          <w:t>ds</w:t>
        </w:r>
        <w:proofErr w:type="gramEnd"/>
        <w:r w:rsidR="00225B89" w:rsidRPr="00D3599B">
          <w:t xml:space="preserve"> </w:t>
        </w:r>
      </w:ins>
      <w:r w:rsidRPr="00D3599B">
        <w:t xml:space="preserve">from other gardeners. </w:t>
      </w:r>
    </w:p>
    <w:p w:rsidR="00155C39" w:rsidRPr="00225B89" w:rsidDel="00225B89" w:rsidRDefault="00155C39" w:rsidP="00D3599B">
      <w:pPr>
        <w:spacing w:line="480" w:lineRule="auto"/>
        <w:rPr>
          <w:del w:id="76" w:author="Amanda Whidden" w:date="2017-04-17T22:05:00Z"/>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          </w:t>
      </w:r>
      <w:ins w:id="77" w:author="Amanda Whidden" w:date="2017-04-17T22:05:00Z">
        <w:r w:rsidR="00225B89">
          <w:rPr>
            <w:rFonts w:ascii="Times New Roman" w:hAnsi="Times New Roman" w:cs="Times New Roman"/>
            <w:color w:val="808080" w:themeColor="background1" w:themeShade="80"/>
            <w:sz w:val="24"/>
            <w:szCs w:val="24"/>
          </w:rPr>
          <w:tab/>
        </w:r>
        <w:r w:rsidR="00225B89">
          <w:rPr>
            <w:rFonts w:ascii="Times New Roman" w:hAnsi="Times New Roman" w:cs="Times New Roman"/>
            <w:color w:val="808080" w:themeColor="background1" w:themeShade="80"/>
            <w:sz w:val="24"/>
            <w:szCs w:val="24"/>
          </w:rPr>
          <w:tab/>
        </w:r>
        <w:r w:rsidR="00225B89" w:rsidRPr="00225B89">
          <w:rPr>
            <w:rFonts w:ascii="Times New Roman" w:hAnsi="Times New Roman" w:cs="Times New Roman"/>
            <w:color w:val="808080" w:themeColor="background1" w:themeShade="80"/>
            <w:sz w:val="24"/>
            <w:szCs w:val="24"/>
          </w:rPr>
          <w:tab/>
        </w:r>
      </w:ins>
      <w:r w:rsidRPr="00225B89">
        <w:rPr>
          <w:rFonts w:ascii="Times New Roman" w:hAnsi="Times New Roman" w:cs="Times New Roman"/>
          <w:color w:val="808080" w:themeColor="background1" w:themeShade="80"/>
          <w:sz w:val="24"/>
          <w:szCs w:val="24"/>
        </w:rPr>
        <w:t xml:space="preserve"> </w:t>
      </w:r>
      <w:ins w:id="78" w:author="Amanda Whidden" w:date="2017-04-17T22:05:00Z">
        <w:r w:rsidR="00225B89" w:rsidRPr="00225B89">
          <w:rPr>
            <w:rFonts w:ascii="Times New Roman" w:hAnsi="Times New Roman" w:cs="Times New Roman"/>
            <w:color w:val="808080" w:themeColor="background1" w:themeShade="80"/>
            <w:sz w:val="24"/>
            <w:szCs w:val="24"/>
          </w:rPr>
          <w:t xml:space="preserve">1.  </w:t>
        </w:r>
      </w:ins>
    </w:p>
    <w:p w:rsidR="00225B89" w:rsidRDefault="00155C39">
      <w:pPr>
        <w:spacing w:line="480" w:lineRule="auto"/>
        <w:rPr>
          <w:ins w:id="79" w:author="Amanda Whidden" w:date="2017-04-17T22:05:00Z"/>
          <w:rFonts w:ascii="Times New Roman" w:hAnsi="Times New Roman" w:cs="Times New Roman"/>
          <w:sz w:val="24"/>
          <w:szCs w:val="24"/>
        </w:rPr>
        <w:pPrChange w:id="80" w:author="Amanda Whidden" w:date="2017-04-17T22:05:00Z">
          <w:pPr>
            <w:pStyle w:val="ListParagraph"/>
            <w:numPr>
              <w:numId w:val="18"/>
            </w:numPr>
            <w:spacing w:line="480" w:lineRule="auto"/>
            <w:ind w:left="1080" w:hanging="720"/>
          </w:pPr>
        </w:pPrChange>
      </w:pPr>
      <w:r w:rsidRPr="00225B89">
        <w:rPr>
          <w:rFonts w:ascii="Times New Roman" w:hAnsi="Times New Roman" w:cs="Times New Roman"/>
          <w:sz w:val="24"/>
          <w:szCs w:val="24"/>
          <w:rPrChange w:id="81" w:author="Amanda Whidden" w:date="2017-04-17T22:05:00Z">
            <w:rPr/>
          </w:rPrChange>
        </w:rPr>
        <w:t xml:space="preserve">Seeds are cheap in the store and they usually put out </w:t>
      </w:r>
      <w:r w:rsidR="00D3599B" w:rsidRPr="00225B89">
        <w:rPr>
          <w:rFonts w:ascii="Times New Roman" w:hAnsi="Times New Roman" w:cs="Times New Roman"/>
          <w:sz w:val="24"/>
          <w:szCs w:val="24"/>
          <w:rPrChange w:id="82" w:author="Amanda Whidden" w:date="2017-04-17T22:05:00Z">
            <w:rPr/>
          </w:rPrChange>
        </w:rPr>
        <w:t>the seeds that are</w:t>
      </w:r>
      <w:r w:rsidRPr="00225B89">
        <w:rPr>
          <w:rFonts w:ascii="Times New Roman" w:hAnsi="Times New Roman" w:cs="Times New Roman"/>
          <w:sz w:val="24"/>
          <w:szCs w:val="24"/>
          <w:rPrChange w:id="83" w:author="Amanda Whidden" w:date="2017-04-17T22:05:00Z">
            <w:rPr/>
          </w:rPrChange>
        </w:rPr>
        <w:t xml:space="preserve"> recommended for current season. </w:t>
      </w:r>
    </w:p>
    <w:p w:rsidR="00225B89" w:rsidRDefault="00225B89">
      <w:pPr>
        <w:spacing w:line="480" w:lineRule="auto"/>
        <w:rPr>
          <w:ins w:id="84" w:author="Amanda Whidden" w:date="2017-04-17T22:06:00Z"/>
          <w:rFonts w:ascii="Times New Roman" w:hAnsi="Times New Roman" w:cs="Times New Roman"/>
          <w:sz w:val="24"/>
          <w:szCs w:val="24"/>
        </w:rPr>
        <w:pPrChange w:id="85" w:author="Amanda Whidden" w:date="2017-04-17T22:05:00Z">
          <w:pPr>
            <w:pStyle w:val="ListParagraph"/>
            <w:numPr>
              <w:numId w:val="18"/>
            </w:numPr>
            <w:spacing w:line="480" w:lineRule="auto"/>
            <w:ind w:left="1080" w:hanging="720"/>
          </w:pPr>
        </w:pPrChange>
      </w:pPr>
      <w:ins w:id="86" w:author="Amanda Whidden" w:date="2017-04-17T22:05:00Z">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ins>
      <w:ins w:id="87" w:author="Amanda Whidden" w:date="2017-04-17T22:07:00Z">
        <w:r>
          <w:rPr>
            <w:rFonts w:ascii="Times New Roman" w:hAnsi="Times New Roman" w:cs="Times New Roman"/>
            <w:sz w:val="24"/>
            <w:szCs w:val="24"/>
          </w:rPr>
          <w:t>a</w:t>
        </w:r>
      </w:ins>
      <w:ins w:id="88" w:author="Amanda Whidden" w:date="2017-04-17T22:05:00Z">
        <w:r>
          <w:rPr>
            <w:rFonts w:ascii="Times New Roman" w:hAnsi="Times New Roman" w:cs="Times New Roman"/>
            <w:sz w:val="24"/>
            <w:szCs w:val="24"/>
          </w:rPr>
          <w:t xml:space="preserve">. </w:t>
        </w:r>
      </w:ins>
      <w:r w:rsidR="00155C39" w:rsidRPr="00225B89">
        <w:rPr>
          <w:rFonts w:ascii="Times New Roman" w:hAnsi="Times New Roman" w:cs="Times New Roman"/>
          <w:sz w:val="24"/>
          <w:szCs w:val="24"/>
          <w:rPrChange w:id="89" w:author="Amanda Whidden" w:date="2017-04-17T22:05:00Z">
            <w:rPr/>
          </w:rPrChange>
        </w:rPr>
        <w:t xml:space="preserve">So most of the time you don’t have to worry about purchase wrong </w:t>
      </w:r>
      <w:ins w:id="90" w:author="Amanda Whidden" w:date="2017-04-17T22:06:00Z">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ins>
      <w:r w:rsidR="00155C39" w:rsidRPr="00225B89">
        <w:rPr>
          <w:rFonts w:ascii="Times New Roman" w:hAnsi="Times New Roman" w:cs="Times New Roman"/>
          <w:sz w:val="24"/>
          <w:szCs w:val="24"/>
          <w:rPrChange w:id="91" w:author="Amanda Whidden" w:date="2017-04-17T22:05:00Z">
            <w:rPr/>
          </w:rPrChange>
        </w:rPr>
        <w:t>seeds.</w:t>
      </w:r>
      <w:r w:rsidR="00E34A3F" w:rsidRPr="00225B89">
        <w:rPr>
          <w:rFonts w:ascii="Times New Roman" w:hAnsi="Times New Roman" w:cs="Times New Roman"/>
          <w:sz w:val="24"/>
          <w:szCs w:val="24"/>
          <w:rPrChange w:id="92" w:author="Amanda Whidden" w:date="2017-04-17T22:05:00Z">
            <w:rPr/>
          </w:rPrChange>
        </w:rPr>
        <w:t xml:space="preserve"> </w:t>
      </w:r>
      <w:del w:id="93" w:author="Install user for science labs" w:date="2017-04-20T11:43:00Z">
        <w:r w:rsidR="00E34A3F" w:rsidRPr="00225B89" w:rsidDel="00B80FD8">
          <w:rPr>
            <w:rFonts w:ascii="Times New Roman" w:hAnsi="Times New Roman" w:cs="Times New Roman"/>
            <w:sz w:val="24"/>
            <w:szCs w:val="24"/>
            <w:rPrChange w:id="94" w:author="Amanda Whidden" w:date="2017-04-17T22:05:00Z">
              <w:rPr/>
            </w:rPrChange>
          </w:rPr>
          <w:delText>[ nursery</w:delText>
        </w:r>
      </w:del>
      <w:ins w:id="95" w:author="Install user for science labs" w:date="2017-04-20T11:43:00Z">
        <w:r w:rsidR="00B80FD8" w:rsidRPr="00225B89">
          <w:rPr>
            <w:rFonts w:ascii="Times New Roman" w:hAnsi="Times New Roman" w:cs="Times New Roman"/>
            <w:sz w:val="24"/>
            <w:szCs w:val="24"/>
            <w:rPrChange w:id="96" w:author="Amanda Whidden" w:date="2017-04-17T22:05:00Z">
              <w:rPr>
                <w:rFonts w:ascii="Times New Roman" w:hAnsi="Times New Roman" w:cs="Times New Roman"/>
                <w:sz w:val="24"/>
                <w:szCs w:val="24"/>
              </w:rPr>
            </w:rPrChange>
          </w:rPr>
          <w:t>[</w:t>
        </w:r>
      </w:ins>
      <w:ins w:id="97" w:author="Install user for science labs" w:date="2017-04-20T11:44:00Z">
        <w:r w:rsidR="00B80FD8" w:rsidRPr="00225B89">
          <w:rPr>
            <w:rFonts w:ascii="Times New Roman" w:hAnsi="Times New Roman" w:cs="Times New Roman"/>
            <w:sz w:val="24"/>
            <w:szCs w:val="24"/>
            <w:rPrChange w:id="98" w:author="Amanda Whidden" w:date="2017-04-17T22:05:00Z">
              <w:rPr>
                <w:rFonts w:ascii="Times New Roman" w:hAnsi="Times New Roman" w:cs="Times New Roman"/>
                <w:sz w:val="24"/>
                <w:szCs w:val="24"/>
              </w:rPr>
            </w:rPrChange>
          </w:rPr>
          <w:t>Nursery</w:t>
        </w:r>
      </w:ins>
      <w:r w:rsidR="00E34A3F" w:rsidRPr="00225B89">
        <w:rPr>
          <w:rFonts w:ascii="Times New Roman" w:hAnsi="Times New Roman" w:cs="Times New Roman"/>
          <w:sz w:val="24"/>
          <w:szCs w:val="24"/>
          <w:rPrChange w:id="99" w:author="Amanda Whidden" w:date="2017-04-17T22:05:00Z">
            <w:rPr/>
          </w:rPrChange>
        </w:rPr>
        <w:t>]</w:t>
      </w:r>
      <w:r w:rsidR="004F2A33" w:rsidRPr="00225B89">
        <w:rPr>
          <w:rFonts w:ascii="Times New Roman" w:hAnsi="Times New Roman" w:cs="Times New Roman"/>
          <w:sz w:val="24"/>
          <w:szCs w:val="24"/>
          <w:rPrChange w:id="100" w:author="Amanda Whidden" w:date="2017-04-17T22:05:00Z">
            <w:rPr/>
          </w:rPrChange>
        </w:rPr>
        <w:t xml:space="preserve">  </w:t>
      </w:r>
    </w:p>
    <w:p w:rsidR="00330A2A" w:rsidRDefault="00225B89">
      <w:pPr>
        <w:spacing w:line="480" w:lineRule="auto"/>
        <w:rPr>
          <w:ins w:id="101" w:author="Amanda Whidden" w:date="2017-04-17T22:06:00Z"/>
          <w:rFonts w:ascii="Times New Roman" w:hAnsi="Times New Roman" w:cs="Times New Roman"/>
          <w:sz w:val="24"/>
          <w:szCs w:val="24"/>
        </w:rPr>
        <w:pPrChange w:id="102" w:author="Amanda Whidden" w:date="2017-04-17T22:05:00Z">
          <w:pPr>
            <w:pStyle w:val="ListParagraph"/>
            <w:numPr>
              <w:numId w:val="18"/>
            </w:numPr>
            <w:spacing w:line="480" w:lineRule="auto"/>
            <w:ind w:left="1080" w:hanging="720"/>
          </w:pPr>
        </w:pPrChange>
      </w:pPr>
      <w:ins w:id="103" w:author="Amanda Whidden" w:date="2017-04-17T22:06:00Z">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ins>
      <w:ins w:id="104" w:author="Amanda Whidden" w:date="2017-04-17T22:07:00Z">
        <w:r>
          <w:rPr>
            <w:rFonts w:ascii="Times New Roman" w:hAnsi="Times New Roman" w:cs="Times New Roman"/>
            <w:sz w:val="24"/>
            <w:szCs w:val="24"/>
          </w:rPr>
          <w:t>b</w:t>
        </w:r>
      </w:ins>
      <w:ins w:id="105" w:author="Amanda Whidden" w:date="2017-04-17T22:06:00Z">
        <w:r>
          <w:rPr>
            <w:rFonts w:ascii="Times New Roman" w:hAnsi="Times New Roman" w:cs="Times New Roman"/>
            <w:sz w:val="24"/>
            <w:szCs w:val="24"/>
          </w:rPr>
          <w:t xml:space="preserve">. </w:t>
        </w:r>
      </w:ins>
      <w:r w:rsidR="00796B7C" w:rsidRPr="00225B89">
        <w:rPr>
          <w:rFonts w:ascii="Times New Roman" w:hAnsi="Times New Roman" w:cs="Times New Roman"/>
          <w:sz w:val="24"/>
          <w:szCs w:val="24"/>
          <w:rPrChange w:id="106" w:author="Amanda Whidden" w:date="2017-04-17T22:05:00Z">
            <w:rPr>
              <w:b/>
            </w:rPr>
          </w:rPrChange>
        </w:rPr>
        <w:t xml:space="preserve">Brian Barth, </w:t>
      </w:r>
      <w:r w:rsidR="004F2A33" w:rsidRPr="00225B89">
        <w:rPr>
          <w:rFonts w:ascii="Times New Roman" w:hAnsi="Times New Roman" w:cs="Times New Roman"/>
          <w:sz w:val="24"/>
          <w:szCs w:val="24"/>
          <w:rPrChange w:id="107" w:author="Amanda Whidden" w:date="2017-04-17T22:05:00Z">
            <w:rPr>
              <w:b/>
            </w:rPr>
          </w:rPrChange>
        </w:rPr>
        <w:t xml:space="preserve">an Modern Farmer’s writer-at-large, a contributing editor at Landscape Architecture Magazine, states that </w:t>
      </w:r>
      <w:r w:rsidR="009D563C" w:rsidRPr="00225B89">
        <w:rPr>
          <w:rFonts w:ascii="Times New Roman" w:hAnsi="Times New Roman" w:cs="Times New Roman"/>
          <w:sz w:val="24"/>
          <w:szCs w:val="24"/>
          <w:rPrChange w:id="108" w:author="Amanda Whidden" w:date="2017-04-17T22:05:00Z">
            <w:rPr>
              <w:b/>
            </w:rPr>
          </w:rPrChange>
        </w:rPr>
        <w:t>“</w:t>
      </w:r>
      <w:r w:rsidR="00796B7C" w:rsidRPr="00225B89">
        <w:rPr>
          <w:rFonts w:ascii="Times New Roman" w:hAnsi="Times New Roman" w:cs="Times New Roman"/>
          <w:sz w:val="24"/>
          <w:szCs w:val="24"/>
          <w:rPrChange w:id="109" w:author="Amanda Whidden" w:date="2017-04-17T22:05:00Z">
            <w:rPr>
              <w:b/>
            </w:rPr>
          </w:rPrChange>
        </w:rPr>
        <w:t>There’s no harm in choosing a few varieties that you know you’ll have to coddle because they aren’t well-suited to your climate, but it’s wise to stick with locally-adapted crops for the majority of your seed selections.</w:t>
      </w:r>
      <w:r w:rsidR="009D563C" w:rsidRPr="00225B89">
        <w:rPr>
          <w:rFonts w:ascii="Times New Roman" w:hAnsi="Times New Roman" w:cs="Times New Roman"/>
          <w:sz w:val="24"/>
          <w:szCs w:val="24"/>
          <w:rPrChange w:id="110" w:author="Amanda Whidden" w:date="2017-04-17T22:05:00Z">
            <w:rPr>
              <w:b/>
            </w:rPr>
          </w:rPrChange>
        </w:rPr>
        <w:t>”</w:t>
      </w:r>
      <w:r w:rsidR="004F2A33" w:rsidRPr="00225B89">
        <w:rPr>
          <w:rFonts w:ascii="Times New Roman" w:hAnsi="Times New Roman" w:cs="Times New Roman"/>
          <w:sz w:val="24"/>
          <w:szCs w:val="24"/>
          <w:rPrChange w:id="111" w:author="Amanda Whidden" w:date="2017-04-17T22:05:00Z">
            <w:rPr>
              <w:b/>
            </w:rPr>
          </w:rPrChange>
        </w:rPr>
        <w:t>(1)</w:t>
      </w:r>
    </w:p>
    <w:p w:rsidR="00225B89" w:rsidRPr="00D11A61" w:rsidRDefault="00225B89">
      <w:pPr>
        <w:spacing w:line="480" w:lineRule="auto"/>
        <w:rPr>
          <w:rFonts w:ascii="Times New Roman" w:hAnsi="Times New Roman" w:cs="Times New Roman"/>
          <w:i/>
          <w:sz w:val="24"/>
          <w:szCs w:val="24"/>
          <w:rPrChange w:id="112" w:author="Amanda Whidden" w:date="2017-04-17T22:26:00Z">
            <w:rPr>
              <w:b/>
            </w:rPr>
          </w:rPrChange>
        </w:rPr>
        <w:pPrChange w:id="113" w:author="Amanda Whidden" w:date="2017-04-17T22:05:00Z">
          <w:pPr>
            <w:pStyle w:val="ListParagraph"/>
            <w:numPr>
              <w:numId w:val="18"/>
            </w:numPr>
            <w:spacing w:line="480" w:lineRule="auto"/>
            <w:ind w:left="1080" w:hanging="720"/>
          </w:pPr>
        </w:pPrChange>
      </w:pPr>
      <w:ins w:id="114" w:author="Amanda Whidden" w:date="2017-04-17T22:06:00Z">
        <w:r w:rsidRPr="00D11A61">
          <w:rPr>
            <w:rFonts w:ascii="Times New Roman" w:hAnsi="Times New Roman" w:cs="Times New Roman"/>
            <w:i/>
            <w:sz w:val="24"/>
            <w:szCs w:val="24"/>
            <w:rPrChange w:id="115" w:author="Amanda Whidden" w:date="2017-04-17T22:26:00Z">
              <w:rPr>
                <w:rFonts w:ascii="Times New Roman" w:hAnsi="Times New Roman" w:cs="Times New Roman"/>
                <w:sz w:val="24"/>
                <w:szCs w:val="24"/>
              </w:rPr>
            </w:rPrChange>
          </w:rPr>
          <w:t xml:space="preserve">Here I would give the class an example of seed selection </w:t>
        </w:r>
      </w:ins>
      <w:ins w:id="116" w:author="Amanda Whidden" w:date="2017-04-17T22:07:00Z">
        <w:r w:rsidRPr="00D11A61">
          <w:rPr>
            <w:rFonts w:ascii="Times New Roman" w:hAnsi="Times New Roman" w:cs="Times New Roman"/>
            <w:i/>
            <w:sz w:val="24"/>
            <w:szCs w:val="24"/>
            <w:rPrChange w:id="117" w:author="Amanda Whidden" w:date="2017-04-17T22:26:00Z">
              <w:rPr>
                <w:rFonts w:ascii="Times New Roman" w:hAnsi="Times New Roman" w:cs="Times New Roman"/>
                <w:sz w:val="24"/>
                <w:szCs w:val="24"/>
              </w:rPr>
            </w:rPrChange>
          </w:rPr>
          <w:t xml:space="preserve">if you can without mentioning the environment as that comes next. </w:t>
        </w:r>
      </w:ins>
    </w:p>
    <w:p w:rsidR="00155C39" w:rsidRPr="00D3599B" w:rsidRDefault="00E34A3F" w:rsidP="00D3599B">
      <w:pPr>
        <w:pStyle w:val="ListParagraph"/>
        <w:spacing w:line="480" w:lineRule="auto"/>
        <w:ind w:left="1080"/>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 </w:t>
      </w:r>
    </w:p>
    <w:p w:rsidR="00225B89" w:rsidRDefault="00225B89">
      <w:pPr>
        <w:spacing w:line="480" w:lineRule="auto"/>
        <w:ind w:left="360"/>
        <w:rPr>
          <w:ins w:id="118" w:author="Amanda Whidden" w:date="2017-04-17T22:08:00Z"/>
          <w:rFonts w:ascii="Times New Roman" w:hAnsi="Times New Roman" w:cs="Times New Roman"/>
          <w:color w:val="808080" w:themeColor="background1" w:themeShade="80"/>
          <w:sz w:val="24"/>
          <w:szCs w:val="24"/>
        </w:rPr>
        <w:pPrChange w:id="119" w:author="Amanda Whidden" w:date="2017-04-17T22:07:00Z">
          <w:pPr>
            <w:pStyle w:val="ListParagraph"/>
            <w:numPr>
              <w:numId w:val="18"/>
            </w:numPr>
            <w:spacing w:line="480" w:lineRule="auto"/>
            <w:ind w:left="1080" w:hanging="720"/>
          </w:pPr>
        </w:pPrChange>
      </w:pPr>
      <w:ins w:id="120" w:author="Amanda Whidden" w:date="2017-04-17T22:07:00Z">
        <w:r>
          <w:rPr>
            <w:rFonts w:ascii="Times New Roman" w:hAnsi="Times New Roman" w:cs="Times New Roman"/>
            <w:color w:val="808080" w:themeColor="background1" w:themeShade="80"/>
            <w:sz w:val="24"/>
            <w:szCs w:val="24"/>
          </w:rPr>
          <w:lastRenderedPageBreak/>
          <w:t xml:space="preserve">2. Another way to get </w:t>
        </w:r>
      </w:ins>
      <w:del w:id="121" w:author="Amanda Whidden" w:date="2017-04-17T22:08:00Z">
        <w:r w:rsidR="00155C39" w:rsidRPr="00225B89" w:rsidDel="00225B89">
          <w:rPr>
            <w:rFonts w:ascii="Times New Roman" w:hAnsi="Times New Roman" w:cs="Times New Roman"/>
            <w:color w:val="808080" w:themeColor="background1" w:themeShade="80"/>
            <w:sz w:val="24"/>
            <w:szCs w:val="24"/>
            <w:rPrChange w:id="122" w:author="Amanda Whidden" w:date="2017-04-17T22:07:00Z">
              <w:rPr/>
            </w:rPrChange>
          </w:rPr>
          <w:delText xml:space="preserve">Get </w:delText>
        </w:r>
      </w:del>
      <w:r w:rsidR="00155C39" w:rsidRPr="00225B89">
        <w:rPr>
          <w:rFonts w:ascii="Times New Roman" w:hAnsi="Times New Roman" w:cs="Times New Roman"/>
          <w:color w:val="808080" w:themeColor="background1" w:themeShade="80"/>
          <w:sz w:val="24"/>
          <w:szCs w:val="24"/>
          <w:rPrChange w:id="123" w:author="Amanda Whidden" w:date="2017-04-17T22:07:00Z">
            <w:rPr/>
          </w:rPrChange>
        </w:rPr>
        <w:t>seeds</w:t>
      </w:r>
      <w:ins w:id="124" w:author="Amanda Whidden" w:date="2017-04-17T22:08:00Z">
        <w:r>
          <w:rPr>
            <w:rFonts w:ascii="Times New Roman" w:hAnsi="Times New Roman" w:cs="Times New Roman"/>
            <w:color w:val="808080" w:themeColor="background1" w:themeShade="80"/>
            <w:sz w:val="24"/>
            <w:szCs w:val="24"/>
          </w:rPr>
          <w:t xml:space="preserve"> is from </w:t>
        </w:r>
      </w:ins>
      <w:del w:id="125" w:author="Amanda Whidden" w:date="2017-04-17T22:08:00Z">
        <w:r w:rsidR="00155C39" w:rsidRPr="00225B89" w:rsidDel="00225B89">
          <w:rPr>
            <w:rFonts w:ascii="Times New Roman" w:hAnsi="Times New Roman" w:cs="Times New Roman"/>
            <w:color w:val="808080" w:themeColor="background1" w:themeShade="80"/>
            <w:sz w:val="24"/>
            <w:szCs w:val="24"/>
            <w:rPrChange w:id="126" w:author="Amanda Whidden" w:date="2017-04-17T22:07:00Z">
              <w:rPr/>
            </w:rPrChange>
          </w:rPr>
          <w:delText xml:space="preserve"> from </w:delText>
        </w:r>
      </w:del>
      <w:r w:rsidR="00155C39" w:rsidRPr="00225B89">
        <w:rPr>
          <w:rFonts w:ascii="Times New Roman" w:hAnsi="Times New Roman" w:cs="Times New Roman"/>
          <w:color w:val="808080" w:themeColor="background1" w:themeShade="80"/>
          <w:sz w:val="24"/>
          <w:szCs w:val="24"/>
          <w:rPrChange w:id="127" w:author="Amanda Whidden" w:date="2017-04-17T22:07:00Z">
            <w:rPr/>
          </w:rPrChange>
        </w:rPr>
        <w:t>other gardener</w:t>
      </w:r>
      <w:ins w:id="128" w:author="Amanda Whidden" w:date="2017-04-17T22:08:00Z">
        <w:r>
          <w:rPr>
            <w:rFonts w:ascii="Times New Roman" w:hAnsi="Times New Roman" w:cs="Times New Roman"/>
            <w:color w:val="808080" w:themeColor="background1" w:themeShade="80"/>
            <w:sz w:val="24"/>
            <w:szCs w:val="24"/>
          </w:rPr>
          <w:t xml:space="preserve">s, as </w:t>
        </w:r>
      </w:ins>
      <w:del w:id="129" w:author="Amanda Whidden" w:date="2017-04-17T22:08:00Z">
        <w:r w:rsidR="00155C39" w:rsidRPr="00225B89" w:rsidDel="00225B89">
          <w:rPr>
            <w:rFonts w:ascii="Times New Roman" w:hAnsi="Times New Roman" w:cs="Times New Roman"/>
            <w:color w:val="808080" w:themeColor="background1" w:themeShade="80"/>
            <w:sz w:val="24"/>
            <w:szCs w:val="24"/>
            <w:rPrChange w:id="130" w:author="Amanda Whidden" w:date="2017-04-17T22:07:00Z">
              <w:rPr/>
            </w:rPrChange>
          </w:rPr>
          <w:delText xml:space="preserve"> is also a great way for you if you know someone who is planting</w:delText>
        </w:r>
        <w:r w:rsidR="00E34A3F" w:rsidRPr="00225B89" w:rsidDel="00225B89">
          <w:rPr>
            <w:rFonts w:ascii="Times New Roman" w:hAnsi="Times New Roman" w:cs="Times New Roman"/>
            <w:color w:val="808080" w:themeColor="background1" w:themeShade="80"/>
            <w:sz w:val="24"/>
            <w:szCs w:val="24"/>
            <w:rPrChange w:id="131" w:author="Amanda Whidden" w:date="2017-04-17T22:07:00Z">
              <w:rPr/>
            </w:rPrChange>
          </w:rPr>
          <w:delText xml:space="preserve"> veggies </w:delText>
        </w:r>
        <w:r w:rsidR="00330A2A" w:rsidRPr="00225B89" w:rsidDel="00225B89">
          <w:rPr>
            <w:rFonts w:ascii="Times New Roman" w:hAnsi="Times New Roman" w:cs="Times New Roman"/>
            <w:color w:val="808080" w:themeColor="background1" w:themeShade="80"/>
            <w:sz w:val="24"/>
            <w:szCs w:val="24"/>
            <w:rPrChange w:id="132" w:author="Amanda Whidden" w:date="2017-04-17T22:07:00Z">
              <w:rPr/>
            </w:rPrChange>
          </w:rPr>
          <w:delText>because</w:delText>
        </w:r>
        <w:r w:rsidR="00E34A3F" w:rsidRPr="00225B89" w:rsidDel="00225B89">
          <w:rPr>
            <w:rFonts w:ascii="Times New Roman" w:hAnsi="Times New Roman" w:cs="Times New Roman"/>
            <w:color w:val="808080" w:themeColor="background1" w:themeShade="80"/>
            <w:sz w:val="24"/>
            <w:szCs w:val="24"/>
            <w:rPrChange w:id="133" w:author="Amanda Whidden" w:date="2017-04-17T22:07:00Z">
              <w:rPr/>
            </w:rPrChange>
          </w:rPr>
          <w:delText xml:space="preserve"> some </w:delText>
        </w:r>
      </w:del>
      <w:r w:rsidR="00E34A3F" w:rsidRPr="00225B89">
        <w:rPr>
          <w:rFonts w:ascii="Times New Roman" w:hAnsi="Times New Roman" w:cs="Times New Roman"/>
          <w:color w:val="808080" w:themeColor="background1" w:themeShade="80"/>
          <w:sz w:val="24"/>
          <w:szCs w:val="24"/>
          <w:rPrChange w:id="134" w:author="Amanda Whidden" w:date="2017-04-17T22:07:00Z">
            <w:rPr/>
          </w:rPrChange>
        </w:rPr>
        <w:t>experienced gardener</w:t>
      </w:r>
      <w:ins w:id="135" w:author="Amanda Whidden" w:date="2017-04-17T22:08:00Z">
        <w:r>
          <w:rPr>
            <w:rFonts w:ascii="Times New Roman" w:hAnsi="Times New Roman" w:cs="Times New Roman"/>
            <w:color w:val="808080" w:themeColor="background1" w:themeShade="80"/>
            <w:sz w:val="24"/>
            <w:szCs w:val="24"/>
          </w:rPr>
          <w:t>s</w:t>
        </w:r>
      </w:ins>
      <w:r w:rsidR="00E34A3F" w:rsidRPr="00225B89">
        <w:rPr>
          <w:rFonts w:ascii="Times New Roman" w:hAnsi="Times New Roman" w:cs="Times New Roman"/>
          <w:color w:val="808080" w:themeColor="background1" w:themeShade="80"/>
          <w:sz w:val="24"/>
          <w:szCs w:val="24"/>
          <w:rPrChange w:id="136" w:author="Amanda Whidden" w:date="2017-04-17T22:07:00Z">
            <w:rPr/>
          </w:rPrChange>
        </w:rPr>
        <w:t xml:space="preserve"> usually se</w:t>
      </w:r>
      <w:r w:rsidR="000631ED" w:rsidRPr="00225B89">
        <w:rPr>
          <w:rFonts w:ascii="Times New Roman" w:hAnsi="Times New Roman" w:cs="Times New Roman"/>
          <w:color w:val="808080" w:themeColor="background1" w:themeShade="80"/>
          <w:sz w:val="24"/>
          <w:szCs w:val="24"/>
          <w:rPrChange w:id="137" w:author="Amanda Whidden" w:date="2017-04-17T22:07:00Z">
            <w:rPr/>
          </w:rPrChange>
        </w:rPr>
        <w:t>lect their best plants for seed</w:t>
      </w:r>
      <w:ins w:id="138" w:author="Amanda Whidden" w:date="2017-04-17T22:08:00Z">
        <w:r>
          <w:rPr>
            <w:rFonts w:ascii="Times New Roman" w:hAnsi="Times New Roman" w:cs="Times New Roman"/>
            <w:color w:val="808080" w:themeColor="background1" w:themeShade="80"/>
            <w:sz w:val="24"/>
            <w:szCs w:val="24"/>
          </w:rPr>
          <w:t xml:space="preserve"> harvesting</w:t>
        </w:r>
      </w:ins>
      <w:r w:rsidR="000631ED" w:rsidRPr="00225B89">
        <w:rPr>
          <w:rFonts w:ascii="Times New Roman" w:hAnsi="Times New Roman" w:cs="Times New Roman"/>
          <w:color w:val="808080" w:themeColor="background1" w:themeShade="80"/>
          <w:sz w:val="24"/>
          <w:szCs w:val="24"/>
          <w:rPrChange w:id="139" w:author="Amanda Whidden" w:date="2017-04-17T22:07:00Z">
            <w:rPr/>
          </w:rPrChange>
        </w:rPr>
        <w:t>.</w:t>
      </w:r>
      <w:r w:rsidR="00330A2A" w:rsidRPr="00225B89">
        <w:rPr>
          <w:rFonts w:ascii="Times New Roman" w:hAnsi="Times New Roman" w:cs="Times New Roman"/>
          <w:color w:val="808080" w:themeColor="background1" w:themeShade="80"/>
          <w:sz w:val="24"/>
          <w:szCs w:val="24"/>
          <w:rPrChange w:id="140" w:author="Amanda Whidden" w:date="2017-04-17T22:07:00Z">
            <w:rPr/>
          </w:rPrChange>
        </w:rPr>
        <w:t xml:space="preserve"> </w:t>
      </w:r>
    </w:p>
    <w:p w:rsidR="00155C39" w:rsidRDefault="00225B89">
      <w:pPr>
        <w:spacing w:line="480" w:lineRule="auto"/>
        <w:ind w:left="360"/>
        <w:rPr>
          <w:ins w:id="141" w:author="Amanda Whidden" w:date="2017-04-17T22:08:00Z"/>
          <w:rFonts w:ascii="Times New Roman" w:hAnsi="Times New Roman" w:cs="Times New Roman"/>
          <w:color w:val="808080" w:themeColor="background1" w:themeShade="80"/>
          <w:sz w:val="24"/>
          <w:szCs w:val="24"/>
        </w:rPr>
        <w:pPrChange w:id="142" w:author="Amanda Whidden" w:date="2017-04-17T22:07:00Z">
          <w:pPr>
            <w:pStyle w:val="ListParagraph"/>
            <w:numPr>
              <w:numId w:val="18"/>
            </w:numPr>
            <w:spacing w:line="480" w:lineRule="auto"/>
            <w:ind w:left="1080" w:hanging="720"/>
          </w:pPr>
        </w:pPrChange>
      </w:pPr>
      <w:ins w:id="143" w:author="Amanda Whidden" w:date="2017-04-17T22:08:00Z">
        <w:r>
          <w:rPr>
            <w:rFonts w:ascii="Times New Roman" w:hAnsi="Times New Roman" w:cs="Times New Roman"/>
            <w:color w:val="808080" w:themeColor="background1" w:themeShade="80"/>
            <w:sz w:val="24"/>
            <w:szCs w:val="24"/>
          </w:rPr>
          <w:t xml:space="preserve">a. </w:t>
        </w:r>
      </w:ins>
      <w:r w:rsidR="00330A2A" w:rsidRPr="00225B89">
        <w:rPr>
          <w:rFonts w:ascii="Times New Roman" w:hAnsi="Times New Roman" w:cs="Times New Roman"/>
          <w:color w:val="808080" w:themeColor="background1" w:themeShade="80"/>
          <w:sz w:val="24"/>
          <w:szCs w:val="24"/>
          <w:rPrChange w:id="144" w:author="Amanda Whidden" w:date="2017-04-17T22:07:00Z">
            <w:rPr/>
          </w:rPrChange>
        </w:rPr>
        <w:t>So the seeds that collected from those plants will give you strongest plants.</w:t>
      </w:r>
    </w:p>
    <w:p w:rsidR="00225B89" w:rsidRPr="00225B89" w:rsidRDefault="00225B89">
      <w:pPr>
        <w:spacing w:line="480" w:lineRule="auto"/>
        <w:ind w:left="360"/>
        <w:rPr>
          <w:rFonts w:ascii="Times New Roman" w:hAnsi="Times New Roman" w:cs="Times New Roman"/>
          <w:color w:val="808080" w:themeColor="background1" w:themeShade="80"/>
          <w:sz w:val="24"/>
          <w:szCs w:val="24"/>
          <w:rPrChange w:id="145" w:author="Amanda Whidden" w:date="2017-04-17T22:07:00Z">
            <w:rPr/>
          </w:rPrChange>
        </w:rPr>
        <w:pPrChange w:id="146" w:author="Amanda Whidden" w:date="2017-04-17T22:07:00Z">
          <w:pPr>
            <w:pStyle w:val="ListParagraph"/>
            <w:numPr>
              <w:numId w:val="18"/>
            </w:numPr>
            <w:spacing w:line="480" w:lineRule="auto"/>
            <w:ind w:left="1080" w:hanging="720"/>
          </w:pPr>
        </w:pPrChange>
      </w:pPr>
      <w:ins w:id="147" w:author="Amanda Whidden" w:date="2017-04-17T22:08:00Z">
        <w:r>
          <w:rPr>
            <w:rFonts w:ascii="Times New Roman" w:hAnsi="Times New Roman" w:cs="Times New Roman"/>
            <w:color w:val="808080" w:themeColor="background1" w:themeShade="80"/>
            <w:sz w:val="24"/>
            <w:szCs w:val="24"/>
          </w:rPr>
          <w:t xml:space="preserve">b. It is also nice to talk to these </w:t>
        </w:r>
        <w:del w:id="148" w:author="Install user for science labs" w:date="2017-04-20T11:44:00Z">
          <w:r w:rsidDel="00B80FD8">
            <w:rPr>
              <w:rFonts w:ascii="Times New Roman" w:hAnsi="Times New Roman" w:cs="Times New Roman"/>
              <w:color w:val="808080" w:themeColor="background1" w:themeShade="80"/>
              <w:sz w:val="24"/>
              <w:szCs w:val="24"/>
            </w:rPr>
            <w:delText>gardners</w:delText>
          </w:r>
        </w:del>
      </w:ins>
      <w:ins w:id="149" w:author="Install user for science labs" w:date="2017-04-20T11:44:00Z">
        <w:r w:rsidR="00B80FD8">
          <w:rPr>
            <w:rFonts w:ascii="Times New Roman" w:hAnsi="Times New Roman" w:cs="Times New Roman"/>
            <w:color w:val="808080" w:themeColor="background1" w:themeShade="80"/>
            <w:sz w:val="24"/>
            <w:szCs w:val="24"/>
          </w:rPr>
          <w:t>gardeners</w:t>
        </w:r>
      </w:ins>
      <w:ins w:id="150" w:author="Amanda Whidden" w:date="2017-04-17T22:08:00Z">
        <w:r>
          <w:rPr>
            <w:rFonts w:ascii="Times New Roman" w:hAnsi="Times New Roman" w:cs="Times New Roman"/>
            <w:color w:val="808080" w:themeColor="background1" w:themeShade="80"/>
            <w:sz w:val="24"/>
            <w:szCs w:val="24"/>
          </w:rPr>
          <w:t xml:space="preserve"> as</w:t>
        </w:r>
        <w:r w:rsidR="009F3E38">
          <w:rPr>
            <w:rFonts w:ascii="Times New Roman" w:hAnsi="Times New Roman" w:cs="Times New Roman"/>
            <w:color w:val="808080" w:themeColor="background1" w:themeShade="80"/>
            <w:sz w:val="24"/>
            <w:szCs w:val="24"/>
          </w:rPr>
          <w:t xml:space="preserve"> they are local experts that can assist you in growing. </w:t>
        </w:r>
      </w:ins>
    </w:p>
    <w:p w:rsidR="00330A2A" w:rsidRPr="00D3599B" w:rsidDel="009F3E38" w:rsidRDefault="00330A2A" w:rsidP="00D3599B">
      <w:pPr>
        <w:pStyle w:val="ListParagraph"/>
        <w:spacing w:line="480" w:lineRule="auto"/>
        <w:ind w:left="1080"/>
        <w:rPr>
          <w:del w:id="151" w:author="Amanda Whidden" w:date="2017-04-17T22:09:00Z"/>
          <w:rFonts w:ascii="Times New Roman" w:hAnsi="Times New Roman" w:cs="Times New Roman"/>
          <w:color w:val="808080" w:themeColor="background1" w:themeShade="80"/>
          <w:sz w:val="24"/>
          <w:szCs w:val="24"/>
        </w:rPr>
      </w:pPr>
    </w:p>
    <w:p w:rsidR="000248B2" w:rsidRPr="00D3599B" w:rsidDel="009F3E38" w:rsidRDefault="000248B2" w:rsidP="00D3599B">
      <w:pPr>
        <w:spacing w:line="480" w:lineRule="auto"/>
        <w:rPr>
          <w:del w:id="152" w:author="Amanda Whidden" w:date="2017-04-17T22:09:00Z"/>
          <w:rFonts w:ascii="Times New Roman" w:hAnsi="Times New Roman" w:cs="Times New Roman"/>
          <w:color w:val="808080" w:themeColor="background1" w:themeShade="80"/>
          <w:sz w:val="24"/>
          <w:szCs w:val="24"/>
        </w:rPr>
      </w:pPr>
    </w:p>
    <w:p w:rsidR="00A1148E" w:rsidRDefault="00330A2A" w:rsidP="00D3599B">
      <w:pPr>
        <w:spacing w:line="480" w:lineRule="auto"/>
        <w:rPr>
          <w:ins w:id="153" w:author="Amanda Whidden" w:date="2017-04-17T22:14:00Z"/>
          <w:rFonts w:ascii="Times New Roman" w:hAnsi="Times New Roman" w:cs="Times New Roman"/>
          <w:color w:val="808080" w:themeColor="background1" w:themeShade="80"/>
          <w:sz w:val="24"/>
          <w:szCs w:val="24"/>
        </w:rPr>
      </w:pPr>
      <w:del w:id="154" w:author="Amanda Whidden" w:date="2017-04-17T22:23:00Z">
        <w:r w:rsidRPr="00D3599B" w:rsidDel="00DD2843">
          <w:rPr>
            <w:rFonts w:ascii="Times New Roman" w:hAnsi="Times New Roman" w:cs="Times New Roman"/>
            <w:color w:val="808080" w:themeColor="background1" w:themeShade="80"/>
            <w:sz w:val="24"/>
            <w:szCs w:val="24"/>
          </w:rPr>
          <w:delText>B</w:delText>
        </w:r>
      </w:del>
      <w:ins w:id="155" w:author="Amanda Whidden" w:date="2017-04-17T22:23:00Z">
        <w:r w:rsidR="00DD2843">
          <w:rPr>
            <w:rFonts w:ascii="Times New Roman" w:hAnsi="Times New Roman" w:cs="Times New Roman"/>
            <w:color w:val="808080" w:themeColor="background1" w:themeShade="80"/>
            <w:sz w:val="24"/>
            <w:szCs w:val="24"/>
          </w:rPr>
          <w:t>II</w:t>
        </w:r>
      </w:ins>
      <w:r w:rsidRPr="00D3599B">
        <w:rPr>
          <w:rFonts w:ascii="Times New Roman" w:hAnsi="Times New Roman" w:cs="Times New Roman"/>
          <w:color w:val="808080" w:themeColor="background1" w:themeShade="80"/>
          <w:sz w:val="24"/>
          <w:szCs w:val="24"/>
        </w:rPr>
        <w:t>. The second step is</w:t>
      </w:r>
      <w:ins w:id="156" w:author="Amanda Whidden" w:date="2017-04-17T22:14:00Z">
        <w:r w:rsidR="008D2406">
          <w:rPr>
            <w:rFonts w:ascii="Times New Roman" w:hAnsi="Times New Roman" w:cs="Times New Roman"/>
            <w:color w:val="808080" w:themeColor="background1" w:themeShade="80"/>
            <w:sz w:val="24"/>
            <w:szCs w:val="24"/>
          </w:rPr>
          <w:t xml:space="preserve"> choosing the correct</w:t>
        </w:r>
      </w:ins>
      <w:r w:rsidRPr="00D3599B">
        <w:rPr>
          <w:rFonts w:ascii="Times New Roman" w:hAnsi="Times New Roman" w:cs="Times New Roman"/>
          <w:color w:val="808080" w:themeColor="background1" w:themeShade="80"/>
          <w:sz w:val="24"/>
          <w:szCs w:val="24"/>
        </w:rPr>
        <w:t xml:space="preserve"> water and fertilizer</w:t>
      </w:r>
      <w:ins w:id="157" w:author="Amanda Whidden" w:date="2017-04-17T22:14:00Z">
        <w:r w:rsidR="008D2406">
          <w:rPr>
            <w:rFonts w:ascii="Times New Roman" w:hAnsi="Times New Roman" w:cs="Times New Roman"/>
            <w:color w:val="808080" w:themeColor="background1" w:themeShade="80"/>
            <w:sz w:val="24"/>
            <w:szCs w:val="24"/>
          </w:rPr>
          <w:t xml:space="preserve"> to </w:t>
        </w:r>
        <w:r w:rsidR="00A1148E">
          <w:rPr>
            <w:rFonts w:ascii="Times New Roman" w:hAnsi="Times New Roman" w:cs="Times New Roman"/>
            <w:color w:val="808080" w:themeColor="background1" w:themeShade="80"/>
            <w:sz w:val="24"/>
            <w:szCs w:val="24"/>
          </w:rPr>
          <w:t>create a good environment for your garden</w:t>
        </w:r>
      </w:ins>
      <w:r w:rsidRPr="00D3599B">
        <w:rPr>
          <w:rFonts w:ascii="Times New Roman" w:hAnsi="Times New Roman" w:cs="Times New Roman"/>
          <w:color w:val="808080" w:themeColor="background1" w:themeShade="80"/>
          <w:sz w:val="24"/>
          <w:szCs w:val="24"/>
        </w:rPr>
        <w:t xml:space="preserve">. </w:t>
      </w:r>
    </w:p>
    <w:p w:rsidR="00A1148E" w:rsidRDefault="00DD2843" w:rsidP="00D3599B">
      <w:pPr>
        <w:spacing w:line="480" w:lineRule="auto"/>
        <w:rPr>
          <w:ins w:id="158" w:author="Amanda Whidden" w:date="2017-04-17T22:15:00Z"/>
          <w:rFonts w:ascii="Times New Roman" w:hAnsi="Times New Roman" w:cs="Times New Roman"/>
          <w:color w:val="808080" w:themeColor="background1" w:themeShade="80"/>
          <w:sz w:val="24"/>
          <w:szCs w:val="24"/>
        </w:rPr>
      </w:pPr>
      <w:ins w:id="159" w:author="Amanda Whidden" w:date="2017-04-17T22:23:00Z">
        <w:r>
          <w:rPr>
            <w:rFonts w:ascii="Times New Roman" w:hAnsi="Times New Roman" w:cs="Times New Roman"/>
            <w:color w:val="808080" w:themeColor="background1" w:themeShade="80"/>
            <w:sz w:val="24"/>
            <w:szCs w:val="24"/>
          </w:rPr>
          <w:t>A</w:t>
        </w:r>
      </w:ins>
      <w:ins w:id="160" w:author="Amanda Whidden" w:date="2017-04-17T22:16:00Z">
        <w:r w:rsidR="00A1148E">
          <w:rPr>
            <w:rFonts w:ascii="Times New Roman" w:hAnsi="Times New Roman" w:cs="Times New Roman"/>
            <w:color w:val="808080" w:themeColor="background1" w:themeShade="80"/>
            <w:sz w:val="24"/>
            <w:szCs w:val="24"/>
          </w:rPr>
          <w:t xml:space="preserve">.  </w:t>
        </w:r>
      </w:ins>
      <w:r w:rsidR="00330A2A" w:rsidRPr="00D3599B">
        <w:rPr>
          <w:rFonts w:ascii="Times New Roman" w:hAnsi="Times New Roman" w:cs="Times New Roman"/>
          <w:color w:val="808080" w:themeColor="background1" w:themeShade="80"/>
          <w:sz w:val="24"/>
          <w:szCs w:val="24"/>
        </w:rPr>
        <w:t>Many of you may</w:t>
      </w:r>
      <w:del w:id="161" w:author="Amanda Whidden" w:date="2017-04-17T22:15:00Z">
        <w:r w:rsidR="00330A2A" w:rsidRPr="00D3599B" w:rsidDel="00A1148E">
          <w:rPr>
            <w:rFonts w:ascii="Times New Roman" w:hAnsi="Times New Roman" w:cs="Times New Roman"/>
            <w:color w:val="808080" w:themeColor="background1" w:themeShade="80"/>
            <w:sz w:val="24"/>
            <w:szCs w:val="24"/>
          </w:rPr>
          <w:delText>be</w:delText>
        </w:r>
      </w:del>
      <w:r w:rsidR="00330A2A" w:rsidRPr="00D3599B">
        <w:rPr>
          <w:rFonts w:ascii="Times New Roman" w:hAnsi="Times New Roman" w:cs="Times New Roman"/>
          <w:color w:val="808080" w:themeColor="background1" w:themeShade="80"/>
          <w:sz w:val="24"/>
          <w:szCs w:val="24"/>
        </w:rPr>
        <w:t xml:space="preserve"> consider water</w:t>
      </w:r>
      <w:ins w:id="162" w:author="Amanda Whidden" w:date="2017-04-17T22:15:00Z">
        <w:r w:rsidR="00A1148E">
          <w:rPr>
            <w:rFonts w:ascii="Times New Roman" w:hAnsi="Times New Roman" w:cs="Times New Roman"/>
            <w:color w:val="808080" w:themeColor="background1" w:themeShade="80"/>
            <w:sz w:val="24"/>
            <w:szCs w:val="24"/>
          </w:rPr>
          <w:t xml:space="preserve"> to be the </w:t>
        </w:r>
      </w:ins>
      <w:del w:id="163" w:author="Amanda Whidden" w:date="2017-04-17T22:15:00Z">
        <w:r w:rsidR="00330A2A" w:rsidRPr="00D3599B" w:rsidDel="00A1148E">
          <w:rPr>
            <w:rFonts w:ascii="Times New Roman" w:hAnsi="Times New Roman" w:cs="Times New Roman"/>
            <w:color w:val="808080" w:themeColor="background1" w:themeShade="80"/>
            <w:sz w:val="24"/>
            <w:szCs w:val="24"/>
          </w:rPr>
          <w:delText xml:space="preserve"> is an</w:delText>
        </w:r>
      </w:del>
      <w:r w:rsidR="00330A2A" w:rsidRPr="00D3599B">
        <w:rPr>
          <w:rFonts w:ascii="Times New Roman" w:hAnsi="Times New Roman" w:cs="Times New Roman"/>
          <w:color w:val="808080" w:themeColor="background1" w:themeShade="80"/>
          <w:sz w:val="24"/>
          <w:szCs w:val="24"/>
        </w:rPr>
        <w:t xml:space="preserve"> easy </w:t>
      </w:r>
      <w:ins w:id="164" w:author="Amanda Whidden" w:date="2017-04-17T22:15:00Z">
        <w:r w:rsidR="00A1148E">
          <w:rPr>
            <w:rFonts w:ascii="Times New Roman" w:hAnsi="Times New Roman" w:cs="Times New Roman"/>
            <w:color w:val="808080" w:themeColor="background1" w:themeShade="80"/>
            <w:sz w:val="24"/>
            <w:szCs w:val="24"/>
          </w:rPr>
          <w:t xml:space="preserve">part of gardening, and </w:t>
        </w:r>
        <w:proofErr w:type="spellStart"/>
        <w:r w:rsidR="00A1148E">
          <w:rPr>
            <w:rFonts w:ascii="Times New Roman" w:hAnsi="Times New Roman" w:cs="Times New Roman"/>
            <w:color w:val="808080" w:themeColor="background1" w:themeShade="80"/>
            <w:sz w:val="24"/>
            <w:szCs w:val="24"/>
          </w:rPr>
          <w:t>yes</w:t>
        </w:r>
      </w:ins>
      <w:del w:id="165" w:author="Amanda Whidden" w:date="2017-04-17T22:15:00Z">
        <w:r w:rsidR="00330A2A" w:rsidRPr="00D3599B" w:rsidDel="00A1148E">
          <w:rPr>
            <w:rFonts w:ascii="Times New Roman" w:hAnsi="Times New Roman" w:cs="Times New Roman"/>
            <w:color w:val="808080" w:themeColor="background1" w:themeShade="80"/>
            <w:sz w:val="24"/>
            <w:szCs w:val="24"/>
          </w:rPr>
          <w:delText>thing</w:delText>
        </w:r>
      </w:del>
      <w:del w:id="166" w:author="Amanda Whidden" w:date="2017-04-17T22:16:00Z">
        <w:r w:rsidR="00330A2A" w:rsidRPr="00D3599B" w:rsidDel="00A1148E">
          <w:rPr>
            <w:rFonts w:ascii="Times New Roman" w:hAnsi="Times New Roman" w:cs="Times New Roman"/>
            <w:color w:val="808080" w:themeColor="background1" w:themeShade="80"/>
            <w:sz w:val="24"/>
            <w:szCs w:val="24"/>
          </w:rPr>
          <w:delText xml:space="preserve">. Yes, </w:delText>
        </w:r>
      </w:del>
      <w:r w:rsidR="00330A2A" w:rsidRPr="00D3599B">
        <w:rPr>
          <w:rFonts w:ascii="Times New Roman" w:hAnsi="Times New Roman" w:cs="Times New Roman"/>
          <w:color w:val="808080" w:themeColor="background1" w:themeShade="80"/>
          <w:sz w:val="24"/>
          <w:szCs w:val="24"/>
        </w:rPr>
        <w:t>you</w:t>
      </w:r>
      <w:proofErr w:type="spellEnd"/>
      <w:r w:rsidR="00330A2A" w:rsidRPr="00D3599B">
        <w:rPr>
          <w:rFonts w:ascii="Times New Roman" w:hAnsi="Times New Roman" w:cs="Times New Roman"/>
          <w:color w:val="808080" w:themeColor="background1" w:themeShade="80"/>
          <w:sz w:val="24"/>
          <w:szCs w:val="24"/>
        </w:rPr>
        <w:t xml:space="preserve"> are right</w:t>
      </w:r>
      <w:ins w:id="167" w:author="Amanda Whidden" w:date="2017-04-17T22:15:00Z">
        <w:r w:rsidR="00A1148E">
          <w:rPr>
            <w:rFonts w:ascii="Times New Roman" w:hAnsi="Times New Roman" w:cs="Times New Roman"/>
            <w:color w:val="808080" w:themeColor="background1" w:themeShade="80"/>
            <w:sz w:val="24"/>
            <w:szCs w:val="24"/>
          </w:rPr>
          <w:t xml:space="preserve">, but </w:t>
        </w:r>
      </w:ins>
      <w:del w:id="168" w:author="Amanda Whidden" w:date="2017-04-17T22:15:00Z">
        <w:r w:rsidR="00330A2A" w:rsidRPr="00D3599B" w:rsidDel="00A1148E">
          <w:rPr>
            <w:rFonts w:ascii="Times New Roman" w:hAnsi="Times New Roman" w:cs="Times New Roman"/>
            <w:color w:val="808080" w:themeColor="background1" w:themeShade="80"/>
            <w:sz w:val="24"/>
            <w:szCs w:val="24"/>
          </w:rPr>
          <w:delText>.</w:delText>
        </w:r>
      </w:del>
      <w:r w:rsidR="00330A2A" w:rsidRPr="00D3599B">
        <w:rPr>
          <w:rFonts w:ascii="Times New Roman" w:hAnsi="Times New Roman" w:cs="Times New Roman"/>
          <w:color w:val="808080" w:themeColor="background1" w:themeShade="80"/>
          <w:sz w:val="24"/>
          <w:szCs w:val="24"/>
        </w:rPr>
        <w:t xml:space="preserve"> </w:t>
      </w:r>
      <w:ins w:id="169" w:author="Amanda Whidden" w:date="2017-04-17T22:15:00Z">
        <w:r w:rsidR="00A1148E">
          <w:rPr>
            <w:rFonts w:ascii="Times New Roman" w:hAnsi="Times New Roman" w:cs="Times New Roman"/>
            <w:color w:val="808080" w:themeColor="background1" w:themeShade="80"/>
            <w:sz w:val="24"/>
            <w:szCs w:val="24"/>
          </w:rPr>
          <w:t xml:space="preserve">only when you are also paying </w:t>
        </w:r>
      </w:ins>
      <w:del w:id="170" w:author="Amanda Whidden" w:date="2017-04-17T22:15:00Z">
        <w:r w:rsidR="00330A2A" w:rsidRPr="00D3599B" w:rsidDel="00A1148E">
          <w:rPr>
            <w:rFonts w:ascii="Times New Roman" w:hAnsi="Times New Roman" w:cs="Times New Roman"/>
            <w:color w:val="808080" w:themeColor="background1" w:themeShade="80"/>
            <w:sz w:val="24"/>
            <w:szCs w:val="24"/>
          </w:rPr>
          <w:delText xml:space="preserve">It’s easy when you pay </w:delText>
        </w:r>
      </w:del>
      <w:r w:rsidR="00330A2A" w:rsidRPr="00D3599B">
        <w:rPr>
          <w:rFonts w:ascii="Times New Roman" w:hAnsi="Times New Roman" w:cs="Times New Roman"/>
          <w:color w:val="808080" w:themeColor="background1" w:themeShade="80"/>
          <w:sz w:val="24"/>
          <w:szCs w:val="24"/>
        </w:rPr>
        <w:t xml:space="preserve">attention to the climate change. </w:t>
      </w:r>
    </w:p>
    <w:p w:rsidR="000248B2" w:rsidRPr="00D3599B" w:rsidDel="00A1148E" w:rsidRDefault="00330A2A" w:rsidP="00D3599B">
      <w:pPr>
        <w:spacing w:line="480" w:lineRule="auto"/>
        <w:rPr>
          <w:del w:id="171" w:author="Amanda Whidden" w:date="2017-04-17T22:16:00Z"/>
          <w:rFonts w:ascii="Times New Roman" w:hAnsi="Times New Roman" w:cs="Times New Roman"/>
          <w:color w:val="808080" w:themeColor="background1" w:themeShade="80"/>
          <w:sz w:val="24"/>
          <w:szCs w:val="24"/>
        </w:rPr>
      </w:pPr>
      <w:del w:id="172" w:author="Amanda Whidden" w:date="2017-04-17T22:16:00Z">
        <w:r w:rsidRPr="00D3599B" w:rsidDel="00A1148E">
          <w:rPr>
            <w:rFonts w:ascii="Times New Roman" w:hAnsi="Times New Roman" w:cs="Times New Roman"/>
            <w:color w:val="808080" w:themeColor="background1" w:themeShade="80"/>
            <w:sz w:val="24"/>
            <w:szCs w:val="24"/>
          </w:rPr>
          <w:delText xml:space="preserve">Fertilizer might be a challenge for some new gardeners since you can’t feed your plants milk and nutrition pills. </w:delText>
        </w:r>
      </w:del>
    </w:p>
    <w:p w:rsidR="00330A2A" w:rsidRPr="00D3599B" w:rsidDel="00A1148E" w:rsidRDefault="00330A2A" w:rsidP="00D3599B">
      <w:pPr>
        <w:spacing w:line="480" w:lineRule="auto"/>
        <w:rPr>
          <w:del w:id="173" w:author="Amanda Whidden" w:date="2017-04-17T22:16:00Z"/>
          <w:rFonts w:ascii="Times New Roman" w:hAnsi="Times New Roman" w:cs="Times New Roman"/>
          <w:color w:val="808080" w:themeColor="background1" w:themeShade="80"/>
          <w:sz w:val="24"/>
          <w:szCs w:val="24"/>
        </w:rPr>
      </w:pPr>
      <w:del w:id="174" w:author="Amanda Whidden" w:date="2017-04-17T22:16:00Z">
        <w:r w:rsidRPr="00D3599B" w:rsidDel="00A1148E">
          <w:rPr>
            <w:rFonts w:ascii="Times New Roman" w:hAnsi="Times New Roman" w:cs="Times New Roman"/>
            <w:color w:val="808080" w:themeColor="background1" w:themeShade="80"/>
            <w:sz w:val="24"/>
            <w:szCs w:val="24"/>
          </w:rPr>
          <w:delText xml:space="preserve">        1. Let us start from the easiest one. The things that you should pay attention when watering your veggies.</w:delText>
        </w:r>
      </w:del>
    </w:p>
    <w:p w:rsidR="00330A2A" w:rsidRDefault="00330A2A" w:rsidP="00D3599B">
      <w:pPr>
        <w:spacing w:line="480" w:lineRule="auto"/>
        <w:rPr>
          <w:ins w:id="175" w:author="Amanda Whidden" w:date="2017-04-17T22:17:00Z"/>
          <w:rFonts w:ascii="Times New Roman" w:hAnsi="Times New Roman" w:cs="Times New Roman"/>
          <w:color w:val="808080" w:themeColor="background1" w:themeShade="80"/>
          <w:sz w:val="24"/>
          <w:szCs w:val="24"/>
        </w:rPr>
      </w:pPr>
      <w:del w:id="176" w:author="Amanda Whidden" w:date="2017-04-17T22:16:00Z">
        <w:r w:rsidRPr="00D3599B" w:rsidDel="00A1148E">
          <w:rPr>
            <w:rFonts w:ascii="Times New Roman" w:hAnsi="Times New Roman" w:cs="Times New Roman"/>
            <w:color w:val="808080" w:themeColor="background1" w:themeShade="80"/>
            <w:sz w:val="24"/>
            <w:szCs w:val="24"/>
          </w:rPr>
          <w:delText xml:space="preserve">             </w:delText>
        </w:r>
      </w:del>
      <w:del w:id="177" w:author="Amanda Whidden" w:date="2017-04-17T22:17:00Z">
        <w:r w:rsidRPr="00D3599B" w:rsidDel="00A1148E">
          <w:rPr>
            <w:rFonts w:ascii="Times New Roman" w:hAnsi="Times New Roman" w:cs="Times New Roman"/>
            <w:color w:val="808080" w:themeColor="background1" w:themeShade="80"/>
            <w:sz w:val="24"/>
            <w:szCs w:val="24"/>
          </w:rPr>
          <w:delText>i.</w:delText>
        </w:r>
      </w:del>
      <w:ins w:id="178" w:author="Amanda Whidden" w:date="2017-04-17T22:17:00Z">
        <w:r w:rsidR="00A1148E">
          <w:rPr>
            <w:rFonts w:ascii="Times New Roman" w:hAnsi="Times New Roman" w:cs="Times New Roman"/>
            <w:color w:val="808080" w:themeColor="background1" w:themeShade="80"/>
            <w:sz w:val="24"/>
            <w:szCs w:val="24"/>
          </w:rPr>
          <w:tab/>
        </w:r>
      </w:ins>
      <w:ins w:id="179" w:author="Amanda Whidden" w:date="2017-04-17T22:23:00Z">
        <w:r w:rsidR="00DD2843">
          <w:rPr>
            <w:rFonts w:ascii="Times New Roman" w:hAnsi="Times New Roman" w:cs="Times New Roman"/>
            <w:color w:val="808080" w:themeColor="background1" w:themeShade="80"/>
            <w:sz w:val="24"/>
            <w:szCs w:val="24"/>
          </w:rPr>
          <w:t>1</w:t>
        </w:r>
      </w:ins>
      <w:ins w:id="180" w:author="Amanda Whidden" w:date="2017-04-17T22:17:00Z">
        <w:r w:rsidR="00A1148E">
          <w:rPr>
            <w:rFonts w:ascii="Times New Roman" w:hAnsi="Times New Roman" w:cs="Times New Roman"/>
            <w:color w:val="808080" w:themeColor="background1" w:themeShade="80"/>
            <w:sz w:val="24"/>
            <w:szCs w:val="24"/>
          </w:rPr>
          <w:t xml:space="preserve">.  </w:t>
        </w:r>
      </w:ins>
      <w:r w:rsidRPr="00D3599B">
        <w:rPr>
          <w:rFonts w:ascii="Times New Roman" w:hAnsi="Times New Roman" w:cs="Times New Roman"/>
          <w:color w:val="808080" w:themeColor="background1" w:themeShade="80"/>
          <w:sz w:val="24"/>
          <w:szCs w:val="24"/>
        </w:rPr>
        <w:t xml:space="preserve"> Sunshine time and temperature are important for the plants.</w:t>
      </w:r>
    </w:p>
    <w:p w:rsidR="00A1148E" w:rsidRDefault="00A1148E" w:rsidP="00D3599B">
      <w:pPr>
        <w:spacing w:line="480" w:lineRule="auto"/>
        <w:rPr>
          <w:ins w:id="181" w:author="Amanda Whidden" w:date="2017-04-17T22:20:00Z"/>
          <w:rFonts w:ascii="Times New Roman" w:hAnsi="Times New Roman" w:cs="Times New Roman"/>
          <w:color w:val="808080" w:themeColor="background1" w:themeShade="80"/>
          <w:sz w:val="24"/>
          <w:szCs w:val="24"/>
        </w:rPr>
      </w:pPr>
      <w:ins w:id="182" w:author="Amanda Whidden" w:date="2017-04-17T22:17:00Z">
        <w:r>
          <w:rPr>
            <w:rFonts w:ascii="Times New Roman" w:hAnsi="Times New Roman" w:cs="Times New Roman"/>
            <w:color w:val="808080" w:themeColor="background1" w:themeShade="80"/>
            <w:sz w:val="24"/>
            <w:szCs w:val="24"/>
          </w:rPr>
          <w:tab/>
        </w:r>
        <w:r>
          <w:rPr>
            <w:rFonts w:ascii="Times New Roman" w:hAnsi="Times New Roman" w:cs="Times New Roman"/>
            <w:color w:val="808080" w:themeColor="background1" w:themeShade="80"/>
            <w:sz w:val="24"/>
            <w:szCs w:val="24"/>
          </w:rPr>
          <w:tab/>
          <w:t xml:space="preserve">What does this mean? What should I know about the sun? </w:t>
        </w:r>
        <w:del w:id="183" w:author="Install user for science labs" w:date="2017-04-20T11:44:00Z">
          <w:r w:rsidDel="00B80FD8">
            <w:rPr>
              <w:rFonts w:ascii="Times New Roman" w:hAnsi="Times New Roman" w:cs="Times New Roman"/>
              <w:color w:val="808080" w:themeColor="background1" w:themeShade="80"/>
              <w:sz w:val="24"/>
              <w:szCs w:val="24"/>
            </w:rPr>
            <w:delText>how</w:delText>
          </w:r>
        </w:del>
      </w:ins>
      <w:ins w:id="184" w:author="Install user for science labs" w:date="2017-04-20T11:44:00Z">
        <w:r w:rsidR="00B80FD8">
          <w:rPr>
            <w:rFonts w:ascii="Times New Roman" w:hAnsi="Times New Roman" w:cs="Times New Roman"/>
            <w:color w:val="808080" w:themeColor="background1" w:themeShade="80"/>
            <w:sz w:val="24"/>
            <w:szCs w:val="24"/>
          </w:rPr>
          <w:t>How</w:t>
        </w:r>
      </w:ins>
      <w:ins w:id="185" w:author="Amanda Whidden" w:date="2017-04-17T22:17:00Z">
        <w:r>
          <w:rPr>
            <w:rFonts w:ascii="Times New Roman" w:hAnsi="Times New Roman" w:cs="Times New Roman"/>
            <w:color w:val="808080" w:themeColor="background1" w:themeShade="80"/>
            <w:sz w:val="24"/>
            <w:szCs w:val="24"/>
          </w:rPr>
          <w:t xml:space="preserve"> much? And temperature? How high/low? </w:t>
        </w:r>
      </w:ins>
    </w:p>
    <w:p w:rsidR="00DD2843" w:rsidRPr="00D3599B" w:rsidDel="00DD2843" w:rsidRDefault="00DD2843" w:rsidP="00D3599B">
      <w:pPr>
        <w:spacing w:line="480" w:lineRule="auto"/>
        <w:rPr>
          <w:del w:id="186" w:author="Amanda Whidden" w:date="2017-04-17T22:22:00Z"/>
          <w:rFonts w:ascii="Times New Roman" w:hAnsi="Times New Roman" w:cs="Times New Roman"/>
          <w:color w:val="808080" w:themeColor="background1" w:themeShade="80"/>
          <w:sz w:val="24"/>
          <w:szCs w:val="24"/>
        </w:rPr>
      </w:pPr>
      <w:ins w:id="187" w:author="Amanda Whidden" w:date="2017-04-17T22:23:00Z">
        <w:r>
          <w:rPr>
            <w:rFonts w:ascii="Times New Roman" w:hAnsi="Times New Roman" w:cs="Times New Roman"/>
            <w:color w:val="808080" w:themeColor="background1" w:themeShade="80"/>
            <w:sz w:val="24"/>
            <w:szCs w:val="24"/>
          </w:rPr>
          <w:tab/>
        </w:r>
      </w:ins>
    </w:p>
    <w:p w:rsidR="00A1148E" w:rsidRDefault="00330A2A" w:rsidP="00D3599B">
      <w:pPr>
        <w:spacing w:line="480" w:lineRule="auto"/>
        <w:rPr>
          <w:ins w:id="188" w:author="Amanda Whidden" w:date="2017-04-17T22:21:00Z"/>
          <w:rFonts w:ascii="Times New Roman" w:hAnsi="Times New Roman" w:cs="Times New Roman"/>
          <w:color w:val="808080" w:themeColor="background1" w:themeShade="80"/>
          <w:sz w:val="24"/>
          <w:szCs w:val="24"/>
        </w:rPr>
      </w:pPr>
      <w:del w:id="189" w:author="Amanda Whidden" w:date="2017-04-17T22:22:00Z">
        <w:r w:rsidRPr="00D3599B" w:rsidDel="00DD2843">
          <w:rPr>
            <w:rFonts w:ascii="Times New Roman" w:hAnsi="Times New Roman" w:cs="Times New Roman"/>
            <w:color w:val="808080" w:themeColor="background1" w:themeShade="80"/>
            <w:sz w:val="24"/>
            <w:szCs w:val="24"/>
          </w:rPr>
          <w:delText xml:space="preserve">          </w:delText>
        </w:r>
      </w:del>
      <w:del w:id="190" w:author="Amanda Whidden" w:date="2017-04-17T22:17:00Z">
        <w:r w:rsidRPr="00D3599B" w:rsidDel="00A1148E">
          <w:rPr>
            <w:rFonts w:ascii="Times New Roman" w:hAnsi="Times New Roman" w:cs="Times New Roman"/>
            <w:color w:val="808080" w:themeColor="background1" w:themeShade="80"/>
            <w:sz w:val="24"/>
            <w:szCs w:val="24"/>
          </w:rPr>
          <w:delText xml:space="preserve"> ii</w:delText>
        </w:r>
      </w:del>
      <w:ins w:id="191" w:author="Amanda Whidden" w:date="2017-04-17T22:23:00Z">
        <w:r w:rsidR="00DD2843">
          <w:rPr>
            <w:rFonts w:ascii="Times New Roman" w:hAnsi="Times New Roman" w:cs="Times New Roman"/>
            <w:color w:val="808080" w:themeColor="background1" w:themeShade="80"/>
            <w:sz w:val="24"/>
            <w:szCs w:val="24"/>
          </w:rPr>
          <w:t>2</w:t>
        </w:r>
      </w:ins>
      <w:r w:rsidRPr="00D3599B">
        <w:rPr>
          <w:rFonts w:ascii="Times New Roman" w:hAnsi="Times New Roman" w:cs="Times New Roman"/>
          <w:color w:val="808080" w:themeColor="background1" w:themeShade="80"/>
          <w:sz w:val="24"/>
          <w:szCs w:val="24"/>
        </w:rPr>
        <w:t xml:space="preserve">. </w:t>
      </w:r>
      <w:ins w:id="192" w:author="Amanda Whidden" w:date="2017-04-17T22:17:00Z">
        <w:r w:rsidR="00A1148E">
          <w:rPr>
            <w:rFonts w:ascii="Times New Roman" w:hAnsi="Times New Roman" w:cs="Times New Roman"/>
            <w:color w:val="808080" w:themeColor="background1" w:themeShade="80"/>
            <w:sz w:val="24"/>
            <w:szCs w:val="24"/>
          </w:rPr>
          <w:t xml:space="preserve">The </w:t>
        </w:r>
      </w:ins>
      <w:ins w:id="193" w:author="Amanda Whidden" w:date="2017-04-17T22:18:00Z">
        <w:r w:rsidR="00A1148E">
          <w:rPr>
            <w:rFonts w:ascii="Times New Roman" w:hAnsi="Times New Roman" w:cs="Times New Roman"/>
            <w:color w:val="808080" w:themeColor="background1" w:themeShade="80"/>
            <w:sz w:val="24"/>
            <w:szCs w:val="24"/>
          </w:rPr>
          <w:t>environment</w:t>
        </w:r>
      </w:ins>
      <w:ins w:id="194" w:author="Amanda Whidden" w:date="2017-04-17T22:17:00Z">
        <w:r w:rsidR="00A1148E">
          <w:rPr>
            <w:rFonts w:ascii="Times New Roman" w:hAnsi="Times New Roman" w:cs="Times New Roman"/>
            <w:color w:val="808080" w:themeColor="background1" w:themeShade="80"/>
            <w:sz w:val="24"/>
            <w:szCs w:val="24"/>
          </w:rPr>
          <w:t xml:space="preserve"> </w:t>
        </w:r>
      </w:ins>
      <w:ins w:id="195" w:author="Amanda Whidden" w:date="2017-04-17T22:18:00Z">
        <w:r w:rsidR="00A1148E">
          <w:rPr>
            <w:rFonts w:ascii="Times New Roman" w:hAnsi="Times New Roman" w:cs="Times New Roman"/>
            <w:color w:val="808080" w:themeColor="background1" w:themeShade="80"/>
            <w:sz w:val="24"/>
            <w:szCs w:val="24"/>
          </w:rPr>
          <w:t xml:space="preserve">will also determine how much water you feed your plants. </w:t>
        </w:r>
      </w:ins>
    </w:p>
    <w:p w:rsidR="00DD2843" w:rsidRPr="00DD2843" w:rsidRDefault="00DD2843" w:rsidP="00D3599B">
      <w:pPr>
        <w:spacing w:line="480" w:lineRule="auto"/>
        <w:rPr>
          <w:ins w:id="196" w:author="Amanda Whidden" w:date="2017-04-17T22:18:00Z"/>
          <w:rFonts w:ascii="Times New Roman" w:hAnsi="Times New Roman" w:cs="Times New Roman"/>
          <w:i/>
          <w:color w:val="808080" w:themeColor="background1" w:themeShade="80"/>
          <w:sz w:val="24"/>
          <w:szCs w:val="24"/>
          <w:rPrChange w:id="197" w:author="Amanda Whidden" w:date="2017-04-17T22:22:00Z">
            <w:rPr>
              <w:ins w:id="198" w:author="Amanda Whidden" w:date="2017-04-17T22:18:00Z"/>
              <w:rFonts w:ascii="Times New Roman" w:hAnsi="Times New Roman" w:cs="Times New Roman"/>
              <w:color w:val="808080" w:themeColor="background1" w:themeShade="80"/>
              <w:sz w:val="24"/>
              <w:szCs w:val="24"/>
            </w:rPr>
          </w:rPrChange>
        </w:rPr>
      </w:pPr>
      <w:ins w:id="199" w:author="Amanda Whidden" w:date="2017-04-17T22:21:00Z">
        <w:r w:rsidRPr="00DD2843">
          <w:rPr>
            <w:rFonts w:ascii="Times New Roman" w:hAnsi="Times New Roman" w:cs="Times New Roman"/>
            <w:i/>
            <w:color w:val="808080" w:themeColor="background1" w:themeShade="80"/>
            <w:sz w:val="24"/>
            <w:szCs w:val="24"/>
            <w:rPrChange w:id="200" w:author="Amanda Whidden" w:date="2017-04-17T22:22:00Z">
              <w:rPr>
                <w:rFonts w:ascii="Times New Roman" w:hAnsi="Times New Roman" w:cs="Times New Roman"/>
                <w:color w:val="808080" w:themeColor="background1" w:themeShade="80"/>
                <w:sz w:val="24"/>
                <w:szCs w:val="24"/>
              </w:rPr>
            </w:rPrChange>
          </w:rPr>
          <w:t xml:space="preserve">Explain more about why watering is important or how it is different etc… </w:t>
        </w:r>
      </w:ins>
    </w:p>
    <w:p w:rsidR="00A1148E" w:rsidRDefault="00A1148E" w:rsidP="00D3599B">
      <w:pPr>
        <w:spacing w:line="480" w:lineRule="auto"/>
        <w:rPr>
          <w:ins w:id="201" w:author="Amanda Whidden" w:date="2017-04-17T22:18:00Z"/>
          <w:rFonts w:ascii="Times New Roman" w:hAnsi="Times New Roman" w:cs="Times New Roman"/>
          <w:color w:val="808080" w:themeColor="background1" w:themeShade="80"/>
          <w:sz w:val="24"/>
          <w:szCs w:val="24"/>
        </w:rPr>
      </w:pPr>
      <w:ins w:id="202" w:author="Amanda Whidden" w:date="2017-04-17T22:18:00Z">
        <w:r>
          <w:rPr>
            <w:rFonts w:ascii="Times New Roman" w:hAnsi="Times New Roman" w:cs="Times New Roman"/>
            <w:color w:val="808080" w:themeColor="background1" w:themeShade="80"/>
            <w:sz w:val="24"/>
            <w:szCs w:val="24"/>
          </w:rPr>
          <w:tab/>
        </w:r>
      </w:ins>
      <w:ins w:id="203" w:author="Amanda Whidden" w:date="2017-04-17T22:23:00Z">
        <w:del w:id="204" w:author="Install user for science labs" w:date="2017-04-20T11:44:00Z">
          <w:r w:rsidR="00DD2843" w:rsidDel="00B80FD8">
            <w:rPr>
              <w:rFonts w:ascii="Times New Roman" w:hAnsi="Times New Roman" w:cs="Times New Roman"/>
              <w:color w:val="808080" w:themeColor="background1" w:themeShade="80"/>
              <w:sz w:val="24"/>
              <w:szCs w:val="24"/>
            </w:rPr>
            <w:delText>a</w:delText>
          </w:r>
        </w:del>
      </w:ins>
      <w:ins w:id="205" w:author="Amanda Whidden" w:date="2017-04-17T22:18:00Z">
        <w:del w:id="206" w:author="Install user for science labs" w:date="2017-04-20T11:44:00Z">
          <w:r w:rsidDel="00B80FD8">
            <w:rPr>
              <w:rFonts w:ascii="Times New Roman" w:hAnsi="Times New Roman" w:cs="Times New Roman"/>
              <w:color w:val="808080" w:themeColor="background1" w:themeShade="80"/>
              <w:sz w:val="24"/>
              <w:szCs w:val="24"/>
            </w:rPr>
            <w:delText xml:space="preserve">.  </w:delText>
          </w:r>
        </w:del>
      </w:ins>
      <w:ins w:id="207" w:author="Amanda Whidden" w:date="2017-04-17T22:22:00Z">
        <w:del w:id="208" w:author="Install user for science labs" w:date="2017-04-20T11:44:00Z">
          <w:r w:rsidR="00DD2843" w:rsidDel="00B80FD8">
            <w:rPr>
              <w:rFonts w:ascii="Times New Roman" w:hAnsi="Times New Roman" w:cs="Times New Roman"/>
              <w:color w:val="808080" w:themeColor="background1" w:themeShade="80"/>
              <w:sz w:val="24"/>
              <w:szCs w:val="24"/>
            </w:rPr>
            <w:delText>I</w:delText>
          </w:r>
        </w:del>
      </w:ins>
      <w:ins w:id="209" w:author="Amanda Whidden" w:date="2017-04-17T22:18:00Z">
        <w:del w:id="210" w:author="Install user for science labs" w:date="2017-04-20T11:44:00Z">
          <w:r w:rsidDel="00B80FD8">
            <w:rPr>
              <w:rFonts w:ascii="Times New Roman" w:hAnsi="Times New Roman" w:cs="Times New Roman"/>
              <w:color w:val="808080" w:themeColor="background1" w:themeShade="80"/>
              <w:sz w:val="24"/>
              <w:szCs w:val="24"/>
            </w:rPr>
            <w:delText>t</w:delText>
          </w:r>
        </w:del>
      </w:ins>
      <w:ins w:id="211" w:author="Install user for science labs" w:date="2017-04-20T11:44:00Z">
        <w:r w:rsidR="00B80FD8">
          <w:rPr>
            <w:rFonts w:ascii="Times New Roman" w:hAnsi="Times New Roman" w:cs="Times New Roman"/>
            <w:color w:val="808080" w:themeColor="background1" w:themeShade="80"/>
            <w:sz w:val="24"/>
            <w:szCs w:val="24"/>
          </w:rPr>
          <w:t>a. It</w:t>
        </w:r>
      </w:ins>
      <w:ins w:id="212" w:author="Amanda Whidden" w:date="2017-04-17T22:18:00Z">
        <w:r>
          <w:rPr>
            <w:rFonts w:ascii="Times New Roman" w:hAnsi="Times New Roman" w:cs="Times New Roman"/>
            <w:color w:val="808080" w:themeColor="background1" w:themeShade="80"/>
            <w:sz w:val="24"/>
            <w:szCs w:val="24"/>
          </w:rPr>
          <w:t xml:space="preserve"> is important for example to </w:t>
        </w:r>
      </w:ins>
      <w:r w:rsidR="00330A2A" w:rsidRPr="00D3599B">
        <w:rPr>
          <w:rFonts w:ascii="Times New Roman" w:hAnsi="Times New Roman" w:cs="Times New Roman"/>
          <w:color w:val="808080" w:themeColor="background1" w:themeShade="80"/>
          <w:sz w:val="24"/>
          <w:szCs w:val="24"/>
        </w:rPr>
        <w:t>Reduce water</w:t>
      </w:r>
      <w:ins w:id="213" w:author="Amanda Whidden" w:date="2017-04-17T22:18:00Z">
        <w:r>
          <w:rPr>
            <w:rFonts w:ascii="Times New Roman" w:hAnsi="Times New Roman" w:cs="Times New Roman"/>
            <w:color w:val="808080" w:themeColor="background1" w:themeShade="80"/>
            <w:sz w:val="24"/>
            <w:szCs w:val="24"/>
          </w:rPr>
          <w:t>ing</w:t>
        </w:r>
      </w:ins>
      <w:r w:rsidR="00330A2A" w:rsidRPr="00D3599B">
        <w:rPr>
          <w:rFonts w:ascii="Times New Roman" w:hAnsi="Times New Roman" w:cs="Times New Roman"/>
          <w:color w:val="808080" w:themeColor="background1" w:themeShade="80"/>
          <w:sz w:val="24"/>
          <w:szCs w:val="24"/>
        </w:rPr>
        <w:t xml:space="preserve"> times in winter</w:t>
      </w:r>
      <w:ins w:id="214" w:author="Amanda Whidden" w:date="2017-04-17T22:18:00Z">
        <w:r>
          <w:rPr>
            <w:rFonts w:ascii="Times New Roman" w:hAnsi="Times New Roman" w:cs="Times New Roman"/>
            <w:color w:val="808080" w:themeColor="background1" w:themeShade="80"/>
            <w:sz w:val="24"/>
            <w:szCs w:val="24"/>
          </w:rPr>
          <w:t xml:space="preserve"> because…..</w:t>
        </w:r>
      </w:ins>
      <w:ins w:id="215" w:author="Amanda Whidden" w:date="2017-04-17T22:22:00Z">
        <w:r w:rsidR="00DD2843">
          <w:rPr>
            <w:rFonts w:ascii="Times New Roman" w:hAnsi="Times New Roman" w:cs="Times New Roman"/>
            <w:color w:val="808080" w:themeColor="background1" w:themeShade="80"/>
            <w:sz w:val="24"/>
            <w:szCs w:val="24"/>
          </w:rPr>
          <w:t>??</w:t>
        </w:r>
      </w:ins>
    </w:p>
    <w:p w:rsidR="00330A2A" w:rsidRPr="00D3599B" w:rsidRDefault="00A1148E" w:rsidP="00D3599B">
      <w:pPr>
        <w:spacing w:line="480" w:lineRule="auto"/>
        <w:rPr>
          <w:rFonts w:ascii="Times New Roman" w:hAnsi="Times New Roman" w:cs="Times New Roman"/>
          <w:color w:val="808080" w:themeColor="background1" w:themeShade="80"/>
          <w:sz w:val="24"/>
          <w:szCs w:val="24"/>
        </w:rPr>
      </w:pPr>
      <w:ins w:id="216" w:author="Amanda Whidden" w:date="2017-04-17T22:18:00Z">
        <w:r>
          <w:rPr>
            <w:rFonts w:ascii="Times New Roman" w:hAnsi="Times New Roman" w:cs="Times New Roman"/>
            <w:color w:val="808080" w:themeColor="background1" w:themeShade="80"/>
            <w:sz w:val="24"/>
            <w:szCs w:val="24"/>
          </w:rPr>
          <w:tab/>
        </w:r>
      </w:ins>
      <w:ins w:id="217" w:author="Amanda Whidden" w:date="2017-04-17T22:23:00Z">
        <w:r w:rsidR="00DD2843">
          <w:rPr>
            <w:rFonts w:ascii="Times New Roman" w:hAnsi="Times New Roman" w:cs="Times New Roman"/>
            <w:color w:val="808080" w:themeColor="background1" w:themeShade="80"/>
            <w:sz w:val="24"/>
            <w:szCs w:val="24"/>
          </w:rPr>
          <w:t>b</w:t>
        </w:r>
      </w:ins>
      <w:ins w:id="218" w:author="Amanda Whidden" w:date="2017-04-17T22:18:00Z">
        <w:r>
          <w:rPr>
            <w:rFonts w:ascii="Times New Roman" w:hAnsi="Times New Roman" w:cs="Times New Roman"/>
            <w:color w:val="808080" w:themeColor="background1" w:themeShade="80"/>
            <w:sz w:val="24"/>
            <w:szCs w:val="24"/>
          </w:rPr>
          <w:t xml:space="preserve">. Just the same, for some plants you may need to increase water in the summer, </w:t>
        </w:r>
        <w:r>
          <w:rPr>
            <w:rFonts w:ascii="Times New Roman" w:hAnsi="Times New Roman" w:cs="Times New Roman"/>
            <w:color w:val="808080" w:themeColor="background1" w:themeShade="80"/>
            <w:sz w:val="24"/>
            <w:szCs w:val="24"/>
          </w:rPr>
          <w:tab/>
          <w:t>because…</w:t>
        </w:r>
      </w:ins>
      <w:ins w:id="219" w:author="Amanda Whidden" w:date="2017-04-17T22:22:00Z">
        <w:r w:rsidR="00DD2843">
          <w:rPr>
            <w:rFonts w:ascii="Times New Roman" w:hAnsi="Times New Roman" w:cs="Times New Roman"/>
            <w:color w:val="808080" w:themeColor="background1" w:themeShade="80"/>
            <w:sz w:val="24"/>
            <w:szCs w:val="24"/>
          </w:rPr>
          <w:t>???</w:t>
        </w:r>
      </w:ins>
      <w:del w:id="220" w:author="Amanda Whidden" w:date="2017-04-17T22:18:00Z">
        <w:r w:rsidR="00330A2A" w:rsidRPr="00D3599B" w:rsidDel="00A1148E">
          <w:rPr>
            <w:rFonts w:ascii="Times New Roman" w:hAnsi="Times New Roman" w:cs="Times New Roman"/>
            <w:color w:val="808080" w:themeColor="background1" w:themeShade="80"/>
            <w:sz w:val="24"/>
            <w:szCs w:val="24"/>
          </w:rPr>
          <w:delText>.</w:delText>
        </w:r>
      </w:del>
    </w:p>
    <w:p w:rsidR="00DD2843" w:rsidRDefault="00330A2A" w:rsidP="00DD2843">
      <w:pPr>
        <w:spacing w:line="480" w:lineRule="auto"/>
        <w:rPr>
          <w:ins w:id="221" w:author="Amanda Whidden" w:date="2017-04-17T22:24:00Z"/>
          <w:rFonts w:ascii="Times New Roman" w:hAnsi="Times New Roman" w:cs="Times New Roman"/>
          <w:color w:val="808080" w:themeColor="background1" w:themeShade="80"/>
          <w:sz w:val="24"/>
          <w:szCs w:val="24"/>
        </w:rPr>
      </w:pPr>
      <w:del w:id="222" w:author="Amanda Whidden" w:date="2017-04-17T22:23:00Z">
        <w:r w:rsidRPr="00D3599B" w:rsidDel="00DD2843">
          <w:rPr>
            <w:rFonts w:ascii="Times New Roman" w:hAnsi="Times New Roman" w:cs="Times New Roman"/>
            <w:color w:val="808080" w:themeColor="background1" w:themeShade="80"/>
            <w:sz w:val="24"/>
            <w:szCs w:val="24"/>
          </w:rPr>
          <w:delText>2</w:delText>
        </w:r>
      </w:del>
      <w:ins w:id="223" w:author="Amanda Whidden" w:date="2017-04-17T22:23:00Z">
        <w:r w:rsidR="00DD2843">
          <w:rPr>
            <w:rFonts w:ascii="Times New Roman" w:hAnsi="Times New Roman" w:cs="Times New Roman"/>
            <w:color w:val="808080" w:themeColor="background1" w:themeShade="80"/>
            <w:sz w:val="24"/>
            <w:szCs w:val="24"/>
          </w:rPr>
          <w:t>3</w:t>
        </w:r>
      </w:ins>
      <w:r w:rsidRPr="00D3599B">
        <w:rPr>
          <w:rFonts w:ascii="Times New Roman" w:hAnsi="Times New Roman" w:cs="Times New Roman"/>
          <w:color w:val="808080" w:themeColor="background1" w:themeShade="80"/>
          <w:sz w:val="24"/>
          <w:szCs w:val="24"/>
        </w:rPr>
        <w:t xml:space="preserve">. </w:t>
      </w:r>
      <w:ins w:id="224" w:author="Amanda Whidden" w:date="2017-04-17T22:24:00Z">
        <w:r w:rsidR="00DD2843">
          <w:rPr>
            <w:rFonts w:ascii="Times New Roman" w:hAnsi="Times New Roman" w:cs="Times New Roman"/>
            <w:color w:val="808080" w:themeColor="background1" w:themeShade="80"/>
            <w:sz w:val="24"/>
            <w:szCs w:val="24"/>
          </w:rPr>
          <w:t xml:space="preserve">The next consideration is the fertilizer. </w:t>
        </w:r>
      </w:ins>
    </w:p>
    <w:p w:rsidR="00DD2843" w:rsidRPr="00AA45C8" w:rsidRDefault="00DD2843" w:rsidP="00DD2843">
      <w:pPr>
        <w:spacing w:line="480" w:lineRule="auto"/>
        <w:rPr>
          <w:ins w:id="225" w:author="Amanda Whidden" w:date="2017-04-17T22:24:00Z"/>
          <w:rFonts w:ascii="Times New Roman" w:hAnsi="Times New Roman" w:cs="Times New Roman"/>
          <w:color w:val="808080" w:themeColor="background1" w:themeShade="80"/>
          <w:sz w:val="24"/>
          <w:szCs w:val="24"/>
        </w:rPr>
      </w:pPr>
      <w:ins w:id="226" w:author="Amanda Whidden" w:date="2017-04-17T22:24:00Z">
        <w:r>
          <w:rPr>
            <w:rFonts w:ascii="Times New Roman" w:hAnsi="Times New Roman" w:cs="Times New Roman"/>
            <w:color w:val="808080" w:themeColor="background1" w:themeShade="80"/>
            <w:sz w:val="24"/>
            <w:szCs w:val="24"/>
          </w:rPr>
          <w:tab/>
          <w:t xml:space="preserve">a.  </w:t>
        </w:r>
      </w:ins>
      <w:del w:id="227" w:author="Amanda Whidden" w:date="2017-04-17T22:19:00Z">
        <w:r w:rsidR="00330A2A" w:rsidRPr="00D3599B" w:rsidDel="00A1148E">
          <w:rPr>
            <w:rFonts w:ascii="Times New Roman" w:hAnsi="Times New Roman" w:cs="Times New Roman"/>
            <w:color w:val="808080" w:themeColor="background1" w:themeShade="80"/>
            <w:sz w:val="24"/>
            <w:szCs w:val="24"/>
          </w:rPr>
          <w:delText xml:space="preserve">All right, the next thing </w:delText>
        </w:r>
      </w:del>
      <w:ins w:id="228" w:author="Amanda Whidden" w:date="2017-04-17T22:24:00Z">
        <w:r w:rsidRPr="00D3599B">
          <w:rPr>
            <w:rFonts w:ascii="Times New Roman" w:hAnsi="Times New Roman" w:cs="Times New Roman"/>
            <w:color w:val="808080" w:themeColor="background1" w:themeShade="80"/>
            <w:sz w:val="24"/>
            <w:szCs w:val="24"/>
          </w:rPr>
          <w:t xml:space="preserve">Fertilizer might be a challenge for some new gardeners since you can’t feed your </w:t>
        </w:r>
        <w:r>
          <w:rPr>
            <w:rFonts w:ascii="Times New Roman" w:hAnsi="Times New Roman" w:cs="Times New Roman"/>
            <w:color w:val="808080" w:themeColor="background1" w:themeShade="80"/>
            <w:sz w:val="24"/>
            <w:szCs w:val="24"/>
          </w:rPr>
          <w:tab/>
        </w:r>
        <w:r w:rsidRPr="00D3599B">
          <w:rPr>
            <w:rFonts w:ascii="Times New Roman" w:hAnsi="Times New Roman" w:cs="Times New Roman"/>
            <w:color w:val="808080" w:themeColor="background1" w:themeShade="80"/>
            <w:sz w:val="24"/>
            <w:szCs w:val="24"/>
          </w:rPr>
          <w:t xml:space="preserve">plants milk and nutrition pills. </w:t>
        </w:r>
      </w:ins>
    </w:p>
    <w:p w:rsidR="00DD2843" w:rsidRPr="00D3599B" w:rsidRDefault="00DD2843" w:rsidP="00DD2843">
      <w:pPr>
        <w:spacing w:line="480" w:lineRule="auto"/>
        <w:rPr>
          <w:ins w:id="229" w:author="Amanda Whidden" w:date="2017-04-17T22:24:00Z"/>
          <w:rFonts w:ascii="Times New Roman" w:hAnsi="Times New Roman" w:cs="Times New Roman"/>
          <w:color w:val="808080" w:themeColor="background1" w:themeShade="80"/>
          <w:sz w:val="24"/>
          <w:szCs w:val="24"/>
        </w:rPr>
      </w:pPr>
      <w:ins w:id="230" w:author="Amanda Whidden" w:date="2017-04-17T22:24:00Z">
        <w:r w:rsidRPr="00D3599B">
          <w:rPr>
            <w:rFonts w:ascii="Times New Roman" w:hAnsi="Times New Roman" w:cs="Times New Roman"/>
            <w:color w:val="808080" w:themeColor="background1" w:themeShade="80"/>
            <w:sz w:val="24"/>
            <w:szCs w:val="24"/>
          </w:rPr>
          <w:lastRenderedPageBreak/>
          <w:t xml:space="preserve">         </w:t>
        </w:r>
        <w:r>
          <w:rPr>
            <w:rFonts w:ascii="Times New Roman" w:hAnsi="Times New Roman" w:cs="Times New Roman"/>
            <w:color w:val="808080" w:themeColor="background1" w:themeShade="80"/>
            <w:sz w:val="24"/>
            <w:szCs w:val="24"/>
          </w:rPr>
          <w:t>b</w:t>
        </w:r>
        <w:r w:rsidRPr="00D3599B">
          <w:rPr>
            <w:rFonts w:ascii="Times New Roman" w:hAnsi="Times New Roman" w:cs="Times New Roman"/>
            <w:color w:val="808080" w:themeColor="background1" w:themeShade="80"/>
            <w:sz w:val="24"/>
            <w:szCs w:val="24"/>
          </w:rPr>
          <w:t>.</w:t>
        </w:r>
        <w:r>
          <w:rPr>
            <w:rFonts w:ascii="Times New Roman" w:hAnsi="Times New Roman" w:cs="Times New Roman"/>
            <w:color w:val="808080" w:themeColor="background1" w:themeShade="80"/>
            <w:sz w:val="24"/>
            <w:szCs w:val="24"/>
          </w:rPr>
          <w:t xml:space="preserve"> But don’t worry, t</w:t>
        </w:r>
        <w:r w:rsidRPr="00D3599B">
          <w:rPr>
            <w:rFonts w:ascii="Times New Roman" w:hAnsi="Times New Roman" w:cs="Times New Roman"/>
            <w:color w:val="808080" w:themeColor="background1" w:themeShade="80"/>
            <w:sz w:val="24"/>
            <w:szCs w:val="24"/>
          </w:rPr>
          <w:t xml:space="preserve">here </w:t>
        </w:r>
        <w:r>
          <w:rPr>
            <w:rFonts w:ascii="Times New Roman" w:hAnsi="Times New Roman" w:cs="Times New Roman"/>
            <w:color w:val="808080" w:themeColor="background1" w:themeShade="80"/>
            <w:sz w:val="24"/>
            <w:szCs w:val="24"/>
          </w:rPr>
          <w:t xml:space="preserve">are two ways to get fertilizer either </w:t>
        </w:r>
        <w:del w:id="231" w:author="Install user for science labs" w:date="2017-04-20T11:43:00Z">
          <w:r w:rsidRPr="00D3599B" w:rsidDel="00B80FD8">
            <w:rPr>
              <w:rFonts w:ascii="Times New Roman" w:hAnsi="Times New Roman" w:cs="Times New Roman"/>
              <w:color w:val="808080" w:themeColor="background1" w:themeShade="80"/>
              <w:sz w:val="24"/>
              <w:szCs w:val="24"/>
            </w:rPr>
            <w:delText>Buy</w:delText>
          </w:r>
          <w:r w:rsidDel="00B80FD8">
            <w:rPr>
              <w:rFonts w:ascii="Times New Roman" w:hAnsi="Times New Roman" w:cs="Times New Roman"/>
              <w:color w:val="808080" w:themeColor="background1" w:themeShade="80"/>
              <w:sz w:val="24"/>
              <w:szCs w:val="24"/>
            </w:rPr>
            <w:delText>ing</w:delText>
          </w:r>
        </w:del>
      </w:ins>
      <w:ins w:id="232" w:author="Install user for science labs" w:date="2017-04-20T11:43:00Z">
        <w:r w:rsidR="00B80FD8" w:rsidRPr="00D3599B">
          <w:rPr>
            <w:rFonts w:ascii="Times New Roman" w:hAnsi="Times New Roman" w:cs="Times New Roman"/>
            <w:color w:val="808080" w:themeColor="background1" w:themeShade="80"/>
            <w:sz w:val="24"/>
            <w:szCs w:val="24"/>
          </w:rPr>
          <w:t>buying</w:t>
        </w:r>
      </w:ins>
      <w:ins w:id="233" w:author="Amanda Whidden" w:date="2017-04-17T22:24:00Z">
        <w:r>
          <w:rPr>
            <w:rFonts w:ascii="Times New Roman" w:hAnsi="Times New Roman" w:cs="Times New Roman"/>
            <w:color w:val="808080" w:themeColor="background1" w:themeShade="80"/>
            <w:sz w:val="24"/>
            <w:szCs w:val="24"/>
          </w:rPr>
          <w:t xml:space="preserve"> it from the store or </w:t>
        </w:r>
        <w:r>
          <w:rPr>
            <w:rFonts w:ascii="Times New Roman" w:hAnsi="Times New Roman" w:cs="Times New Roman"/>
            <w:color w:val="808080" w:themeColor="background1" w:themeShade="80"/>
            <w:sz w:val="24"/>
            <w:szCs w:val="24"/>
          </w:rPr>
          <w:tab/>
          <w:t>making</w:t>
        </w:r>
        <w:r w:rsidRPr="00D3599B">
          <w:rPr>
            <w:rFonts w:ascii="Times New Roman" w:hAnsi="Times New Roman" w:cs="Times New Roman"/>
            <w:color w:val="808080" w:themeColor="background1" w:themeShade="80"/>
            <w:sz w:val="24"/>
            <w:szCs w:val="24"/>
          </w:rPr>
          <w:t xml:space="preserve"> it yourself.</w:t>
        </w:r>
      </w:ins>
    </w:p>
    <w:p w:rsidR="00DD2843" w:rsidRDefault="00DD2843" w:rsidP="00DD2843">
      <w:pPr>
        <w:spacing w:line="480" w:lineRule="auto"/>
        <w:rPr>
          <w:ins w:id="234" w:author="Amanda Whidden" w:date="2017-04-17T22:24:00Z"/>
          <w:rFonts w:ascii="Times New Roman" w:hAnsi="Times New Roman" w:cs="Times New Roman"/>
          <w:color w:val="808080" w:themeColor="background1" w:themeShade="80"/>
          <w:sz w:val="24"/>
          <w:szCs w:val="24"/>
        </w:rPr>
      </w:pPr>
      <w:ins w:id="235" w:author="Amanda Whidden" w:date="2017-04-17T22:24:00Z">
        <w:r>
          <w:rPr>
            <w:rFonts w:ascii="Times New Roman" w:hAnsi="Times New Roman" w:cs="Times New Roman"/>
            <w:color w:val="808080" w:themeColor="background1" w:themeShade="80"/>
            <w:sz w:val="24"/>
            <w:szCs w:val="24"/>
          </w:rPr>
          <w:t xml:space="preserve">      </w:t>
        </w:r>
      </w:ins>
    </w:p>
    <w:p w:rsidR="00330A2A" w:rsidRPr="00D3599B" w:rsidDel="00DD2843" w:rsidRDefault="00330A2A" w:rsidP="00D3599B">
      <w:pPr>
        <w:spacing w:line="480" w:lineRule="auto"/>
        <w:rPr>
          <w:del w:id="236" w:author="Amanda Whidden" w:date="2017-04-17T22:25:00Z"/>
          <w:rFonts w:ascii="Times New Roman" w:hAnsi="Times New Roman" w:cs="Times New Roman"/>
          <w:color w:val="808080" w:themeColor="background1" w:themeShade="80"/>
          <w:sz w:val="24"/>
          <w:szCs w:val="24"/>
        </w:rPr>
      </w:pPr>
      <w:del w:id="237" w:author="Amanda Whidden" w:date="2017-04-17T22:24:00Z">
        <w:r w:rsidRPr="00D3599B" w:rsidDel="00DD2843">
          <w:rPr>
            <w:rFonts w:ascii="Times New Roman" w:hAnsi="Times New Roman" w:cs="Times New Roman"/>
            <w:color w:val="808080" w:themeColor="background1" w:themeShade="80"/>
            <w:sz w:val="24"/>
            <w:szCs w:val="24"/>
          </w:rPr>
          <w:delText xml:space="preserve">I want to inform you is the fertilizer. </w:delText>
        </w:r>
      </w:del>
    </w:p>
    <w:p w:rsidR="00D11A61" w:rsidRDefault="00330A2A" w:rsidP="00D3599B">
      <w:pPr>
        <w:spacing w:line="480" w:lineRule="auto"/>
        <w:rPr>
          <w:ins w:id="238" w:author="Amanda Whidden" w:date="2017-04-17T22:25:00Z"/>
          <w:rFonts w:ascii="Times New Roman" w:hAnsi="Times New Roman" w:cs="Times New Roman"/>
          <w:b/>
          <w:color w:val="808080" w:themeColor="background1" w:themeShade="80"/>
          <w:sz w:val="24"/>
          <w:szCs w:val="24"/>
        </w:rPr>
      </w:pPr>
      <w:del w:id="239" w:author="Amanda Whidden" w:date="2017-04-17T22:25:00Z">
        <w:r w:rsidRPr="00D3599B" w:rsidDel="00DD2843">
          <w:rPr>
            <w:rFonts w:ascii="Times New Roman" w:hAnsi="Times New Roman" w:cs="Times New Roman"/>
            <w:color w:val="808080" w:themeColor="background1" w:themeShade="80"/>
            <w:sz w:val="24"/>
            <w:szCs w:val="24"/>
          </w:rPr>
          <w:delText xml:space="preserve">            </w:delText>
        </w:r>
      </w:del>
      <w:proofErr w:type="spellStart"/>
      <w:r w:rsidRPr="00D3599B">
        <w:rPr>
          <w:rFonts w:ascii="Times New Roman" w:hAnsi="Times New Roman" w:cs="Times New Roman"/>
          <w:color w:val="808080" w:themeColor="background1" w:themeShade="80"/>
          <w:sz w:val="24"/>
          <w:szCs w:val="24"/>
        </w:rPr>
        <w:t>i</w:t>
      </w:r>
      <w:proofErr w:type="spellEnd"/>
      <w:r w:rsidRPr="00D3599B">
        <w:rPr>
          <w:rFonts w:ascii="Times New Roman" w:hAnsi="Times New Roman" w:cs="Times New Roman"/>
          <w:color w:val="808080" w:themeColor="background1" w:themeShade="80"/>
          <w:sz w:val="24"/>
          <w:szCs w:val="24"/>
        </w:rPr>
        <w:t xml:space="preserve">. Why we need fertilizer? Because we don’t want to wait for too </w:t>
      </w:r>
      <w:del w:id="240" w:author="Install user for science labs" w:date="2017-04-20T11:43:00Z">
        <w:r w:rsidRPr="00D3599B" w:rsidDel="00B80FD8">
          <w:rPr>
            <w:rFonts w:ascii="Times New Roman" w:hAnsi="Times New Roman" w:cs="Times New Roman"/>
            <w:color w:val="808080" w:themeColor="background1" w:themeShade="80"/>
            <w:sz w:val="24"/>
            <w:szCs w:val="24"/>
          </w:rPr>
          <w:delText xml:space="preserve">long </w:delText>
        </w:r>
      </w:del>
      <w:ins w:id="241" w:author="Amanda Whidden" w:date="2017-04-17T22:25:00Z">
        <w:del w:id="242" w:author="Install user for science labs" w:date="2017-04-20T11:43:00Z">
          <w:r w:rsidR="00D11A61" w:rsidDel="00B80FD8">
            <w:rPr>
              <w:rFonts w:ascii="Times New Roman" w:hAnsi="Times New Roman" w:cs="Times New Roman"/>
              <w:color w:val="808080" w:themeColor="background1" w:themeShade="80"/>
              <w:sz w:val="24"/>
              <w:szCs w:val="24"/>
            </w:rPr>
            <w:delText xml:space="preserve"> for</w:delText>
          </w:r>
        </w:del>
      </w:ins>
      <w:ins w:id="243" w:author="Install user for science labs" w:date="2017-04-20T11:43:00Z">
        <w:r w:rsidR="00B80FD8" w:rsidRPr="00D3599B">
          <w:rPr>
            <w:rFonts w:ascii="Times New Roman" w:hAnsi="Times New Roman" w:cs="Times New Roman"/>
            <w:color w:val="808080" w:themeColor="background1" w:themeShade="80"/>
            <w:sz w:val="24"/>
            <w:szCs w:val="24"/>
          </w:rPr>
          <w:t xml:space="preserve">long </w:t>
        </w:r>
        <w:r w:rsidR="00B80FD8">
          <w:rPr>
            <w:rFonts w:ascii="Times New Roman" w:hAnsi="Times New Roman" w:cs="Times New Roman"/>
            <w:color w:val="808080" w:themeColor="background1" w:themeShade="80"/>
            <w:sz w:val="24"/>
            <w:szCs w:val="24"/>
          </w:rPr>
          <w:t>for</w:t>
        </w:r>
      </w:ins>
      <w:ins w:id="244" w:author="Amanda Whidden" w:date="2017-04-17T22:25:00Z">
        <w:r w:rsidR="00D11A61">
          <w:rPr>
            <w:rFonts w:ascii="Times New Roman" w:hAnsi="Times New Roman" w:cs="Times New Roman"/>
            <w:color w:val="808080" w:themeColor="background1" w:themeShade="80"/>
            <w:sz w:val="24"/>
            <w:szCs w:val="24"/>
          </w:rPr>
          <w:t xml:space="preserve"> the plants to grow </w:t>
        </w:r>
      </w:ins>
      <w:r w:rsidRPr="00D3599B">
        <w:rPr>
          <w:rFonts w:ascii="Times New Roman" w:hAnsi="Times New Roman" w:cs="Times New Roman"/>
          <w:color w:val="808080" w:themeColor="background1" w:themeShade="80"/>
          <w:sz w:val="24"/>
          <w:szCs w:val="24"/>
        </w:rPr>
        <w:t>and we want to have more products from what we planted.</w:t>
      </w:r>
      <w:r w:rsidR="004F2A33" w:rsidRPr="00D3599B">
        <w:rPr>
          <w:rFonts w:ascii="Times New Roman" w:hAnsi="Times New Roman" w:cs="Times New Roman"/>
          <w:b/>
          <w:color w:val="808080" w:themeColor="background1" w:themeShade="80"/>
          <w:sz w:val="24"/>
          <w:szCs w:val="24"/>
        </w:rPr>
        <w:t xml:space="preserve"> </w:t>
      </w:r>
    </w:p>
    <w:p w:rsidR="00330A2A" w:rsidRDefault="00D11A61" w:rsidP="00D3599B">
      <w:pPr>
        <w:spacing w:line="480" w:lineRule="auto"/>
        <w:rPr>
          <w:ins w:id="245" w:author="Amanda Whidden" w:date="2017-04-17T22:26:00Z"/>
          <w:rFonts w:ascii="Times New Roman" w:hAnsi="Times New Roman" w:cs="Times New Roman"/>
          <w:b/>
          <w:color w:val="808080" w:themeColor="background1" w:themeShade="80"/>
          <w:sz w:val="24"/>
          <w:szCs w:val="24"/>
        </w:rPr>
      </w:pPr>
      <w:ins w:id="246" w:author="Amanda Whidden" w:date="2017-04-17T22:25:00Z">
        <w:r>
          <w:rPr>
            <w:rFonts w:ascii="Times New Roman" w:hAnsi="Times New Roman" w:cs="Times New Roman"/>
            <w:b/>
            <w:color w:val="808080" w:themeColor="background1" w:themeShade="80"/>
            <w:sz w:val="24"/>
            <w:szCs w:val="24"/>
          </w:rPr>
          <w:tab/>
        </w:r>
        <w:proofErr w:type="gramStart"/>
        <w:r>
          <w:rPr>
            <w:rFonts w:ascii="Times New Roman" w:hAnsi="Times New Roman" w:cs="Times New Roman"/>
            <w:b/>
            <w:color w:val="808080" w:themeColor="background1" w:themeShade="80"/>
            <w:sz w:val="24"/>
            <w:szCs w:val="24"/>
          </w:rPr>
          <w:t>aa</w:t>
        </w:r>
        <w:proofErr w:type="gramEnd"/>
        <w:r>
          <w:rPr>
            <w:rFonts w:ascii="Times New Roman" w:hAnsi="Times New Roman" w:cs="Times New Roman"/>
            <w:b/>
            <w:color w:val="808080" w:themeColor="background1" w:themeShade="80"/>
            <w:sz w:val="24"/>
            <w:szCs w:val="24"/>
          </w:rPr>
          <w:t xml:space="preserve">. </w:t>
        </w:r>
      </w:ins>
      <w:r w:rsidR="004F2A33" w:rsidRPr="00D3599B">
        <w:rPr>
          <w:rFonts w:ascii="Times New Roman" w:hAnsi="Times New Roman" w:cs="Times New Roman"/>
          <w:b/>
          <w:color w:val="808080" w:themeColor="background1" w:themeShade="80"/>
          <w:sz w:val="24"/>
          <w:szCs w:val="24"/>
        </w:rPr>
        <w:t xml:space="preserve">In the article "How to Make Organic Compost for Your Garden." </w:t>
      </w:r>
      <w:del w:id="247" w:author="Install user for science labs" w:date="2017-04-20T11:44:00Z">
        <w:r w:rsidR="004F2A33" w:rsidRPr="00D3599B" w:rsidDel="00B80FD8">
          <w:rPr>
            <w:rFonts w:ascii="Times New Roman" w:hAnsi="Times New Roman" w:cs="Times New Roman"/>
            <w:b/>
            <w:color w:val="808080" w:themeColor="background1" w:themeShade="80"/>
            <w:sz w:val="24"/>
            <w:szCs w:val="24"/>
          </w:rPr>
          <w:delText xml:space="preserve">by  </w:delText>
        </w:r>
        <w:r w:rsidR="00695C1A" w:rsidRPr="00D3599B" w:rsidDel="00B80FD8">
          <w:rPr>
            <w:rFonts w:ascii="Times New Roman" w:hAnsi="Times New Roman" w:cs="Times New Roman"/>
            <w:b/>
            <w:color w:val="808080" w:themeColor="background1" w:themeShade="80"/>
            <w:sz w:val="24"/>
            <w:szCs w:val="24"/>
          </w:rPr>
          <w:delText>Amy</w:delText>
        </w:r>
      </w:del>
      <w:ins w:id="248" w:author="Install user for science labs" w:date="2017-04-20T11:44:00Z">
        <w:r w:rsidR="00B80FD8" w:rsidRPr="00D3599B">
          <w:rPr>
            <w:rFonts w:ascii="Times New Roman" w:hAnsi="Times New Roman" w:cs="Times New Roman"/>
            <w:b/>
            <w:color w:val="808080" w:themeColor="background1" w:themeShade="80"/>
            <w:sz w:val="24"/>
            <w:szCs w:val="24"/>
          </w:rPr>
          <w:t>by Amy</w:t>
        </w:r>
      </w:ins>
      <w:r w:rsidR="00695C1A" w:rsidRPr="00D3599B">
        <w:rPr>
          <w:rFonts w:ascii="Times New Roman" w:hAnsi="Times New Roman" w:cs="Times New Roman"/>
          <w:b/>
          <w:color w:val="808080" w:themeColor="background1" w:themeShade="80"/>
          <w:sz w:val="24"/>
          <w:szCs w:val="24"/>
        </w:rPr>
        <w:t xml:space="preserve"> </w:t>
      </w:r>
      <w:proofErr w:type="spellStart"/>
      <w:r w:rsidR="00695C1A" w:rsidRPr="00D3599B">
        <w:rPr>
          <w:rFonts w:ascii="Times New Roman" w:hAnsi="Times New Roman" w:cs="Times New Roman"/>
          <w:b/>
          <w:color w:val="808080" w:themeColor="background1" w:themeShade="80"/>
          <w:sz w:val="24"/>
          <w:szCs w:val="24"/>
        </w:rPr>
        <w:t>Jeanroy</w:t>
      </w:r>
      <w:proofErr w:type="spellEnd"/>
      <w:r w:rsidR="00695C1A" w:rsidRPr="00D3599B">
        <w:rPr>
          <w:rFonts w:ascii="Times New Roman" w:hAnsi="Times New Roman" w:cs="Times New Roman"/>
          <w:b/>
          <w:color w:val="808080" w:themeColor="background1" w:themeShade="80"/>
          <w:sz w:val="24"/>
          <w:szCs w:val="24"/>
        </w:rPr>
        <w:t xml:space="preserve">, an herbal gardener </w:t>
      </w:r>
      <w:del w:id="249" w:author="Amanda Whidden" w:date="2017-04-17T22:25:00Z">
        <w:r w:rsidR="00695C1A" w:rsidRPr="00D3599B" w:rsidDel="00D11A61">
          <w:rPr>
            <w:rFonts w:ascii="Times New Roman" w:hAnsi="Times New Roman" w:cs="Times New Roman"/>
            <w:b/>
            <w:color w:val="808080" w:themeColor="background1" w:themeShade="80"/>
            <w:sz w:val="24"/>
            <w:szCs w:val="24"/>
          </w:rPr>
          <w:delText xml:space="preserve">in many regions of the US. Her family has operated a greenhouse business since 1999, where she grows numerous herbs for medicinal and culinary uses. A </w:delText>
        </w:r>
      </w:del>
      <w:r w:rsidR="00695C1A" w:rsidRPr="00D3599B">
        <w:rPr>
          <w:rFonts w:ascii="Times New Roman" w:hAnsi="Times New Roman" w:cs="Times New Roman"/>
          <w:b/>
          <w:color w:val="808080" w:themeColor="background1" w:themeShade="80"/>
          <w:sz w:val="24"/>
          <w:szCs w:val="24"/>
        </w:rPr>
        <w:t>master gardener,</w:t>
      </w:r>
      <w:ins w:id="250" w:author="Amanda Whidden" w:date="2017-04-17T22:25:00Z">
        <w:r>
          <w:rPr>
            <w:rFonts w:ascii="Times New Roman" w:hAnsi="Times New Roman" w:cs="Times New Roman"/>
            <w:b/>
            <w:color w:val="808080" w:themeColor="background1" w:themeShade="80"/>
            <w:sz w:val="24"/>
            <w:szCs w:val="24"/>
          </w:rPr>
          <w:t xml:space="preserve"> states that,</w:t>
        </w:r>
      </w:ins>
      <w:r w:rsidR="00695C1A" w:rsidRPr="00D3599B">
        <w:rPr>
          <w:rFonts w:ascii="Times New Roman" w:hAnsi="Times New Roman" w:cs="Times New Roman"/>
          <w:b/>
          <w:color w:val="808080" w:themeColor="background1" w:themeShade="80"/>
          <w:sz w:val="24"/>
          <w:szCs w:val="24"/>
        </w:rPr>
        <w:t xml:space="preserve"> “Any herb gardener will benefit from adding nutrients and organic matter to the soil in order to grow plants well.”</w:t>
      </w:r>
      <w:r w:rsidR="00D3599B" w:rsidRPr="00D3599B">
        <w:rPr>
          <w:rFonts w:ascii="Times New Roman" w:hAnsi="Times New Roman" w:cs="Times New Roman"/>
          <w:b/>
          <w:color w:val="808080" w:themeColor="background1" w:themeShade="80"/>
          <w:sz w:val="24"/>
          <w:szCs w:val="24"/>
        </w:rPr>
        <w:t xml:space="preserve"> (2)</w:t>
      </w:r>
    </w:p>
    <w:p w:rsidR="00D11A61" w:rsidRDefault="00D11A61" w:rsidP="00D3599B">
      <w:pPr>
        <w:spacing w:line="480" w:lineRule="auto"/>
        <w:rPr>
          <w:ins w:id="251" w:author="Amanda Whidden" w:date="2017-04-17T22:26:00Z"/>
          <w:rFonts w:ascii="Times New Roman" w:hAnsi="Times New Roman" w:cs="Times New Roman"/>
          <w:b/>
          <w:color w:val="808080" w:themeColor="background1" w:themeShade="80"/>
          <w:sz w:val="24"/>
          <w:szCs w:val="24"/>
        </w:rPr>
      </w:pPr>
    </w:p>
    <w:p w:rsidR="00D11A61" w:rsidRPr="00D11A61" w:rsidRDefault="00D11A61" w:rsidP="00D3599B">
      <w:pPr>
        <w:spacing w:line="480" w:lineRule="auto"/>
        <w:rPr>
          <w:ins w:id="252" w:author="Amanda Whidden" w:date="2017-04-17T22:26:00Z"/>
          <w:rFonts w:ascii="Times New Roman" w:hAnsi="Times New Roman" w:cs="Times New Roman"/>
          <w:b/>
          <w:i/>
          <w:color w:val="808080" w:themeColor="background1" w:themeShade="80"/>
          <w:sz w:val="24"/>
          <w:szCs w:val="24"/>
          <w:rPrChange w:id="253" w:author="Amanda Whidden" w:date="2017-04-17T22:26:00Z">
            <w:rPr>
              <w:ins w:id="254" w:author="Amanda Whidden" w:date="2017-04-17T22:26:00Z"/>
              <w:rFonts w:ascii="Times New Roman" w:hAnsi="Times New Roman" w:cs="Times New Roman"/>
              <w:b/>
              <w:color w:val="808080" w:themeColor="background1" w:themeShade="80"/>
              <w:sz w:val="24"/>
              <w:szCs w:val="24"/>
            </w:rPr>
          </w:rPrChange>
        </w:rPr>
      </w:pPr>
      <w:ins w:id="255" w:author="Amanda Whidden" w:date="2017-04-17T22:26:00Z">
        <w:r w:rsidRPr="00D11A61">
          <w:rPr>
            <w:rFonts w:ascii="Times New Roman" w:hAnsi="Times New Roman" w:cs="Times New Roman"/>
            <w:b/>
            <w:i/>
            <w:color w:val="808080" w:themeColor="background1" w:themeShade="80"/>
            <w:sz w:val="24"/>
            <w:szCs w:val="24"/>
            <w:rPrChange w:id="256" w:author="Amanda Whidden" w:date="2017-04-17T22:26:00Z">
              <w:rPr>
                <w:rFonts w:ascii="Times New Roman" w:hAnsi="Times New Roman" w:cs="Times New Roman"/>
                <w:b/>
                <w:color w:val="808080" w:themeColor="background1" w:themeShade="80"/>
                <w:sz w:val="24"/>
                <w:szCs w:val="24"/>
              </w:rPr>
            </w:rPrChange>
          </w:rPr>
          <w:t xml:space="preserve">If we are to buy from the store what should we look for? </w:t>
        </w:r>
        <w:r w:rsidRPr="00D11A61">
          <w:rPr>
            <w:rFonts w:ascii="Times New Roman" w:hAnsi="Times New Roman" w:cs="Times New Roman"/>
            <w:b/>
            <w:i/>
            <w:color w:val="808080" w:themeColor="background1" w:themeShade="80"/>
            <w:sz w:val="24"/>
            <w:szCs w:val="24"/>
            <w:rPrChange w:id="257" w:author="Amanda Whidden" w:date="2017-04-17T22:26:00Z">
              <w:rPr>
                <w:rFonts w:ascii="Times New Roman" w:hAnsi="Times New Roman" w:cs="Times New Roman"/>
                <w:b/>
                <w:color w:val="808080" w:themeColor="background1" w:themeShade="80"/>
                <w:sz w:val="24"/>
                <w:szCs w:val="24"/>
              </w:rPr>
            </w:rPrChange>
          </w:rPr>
          <w:br/>
          <w:t xml:space="preserve">If we are to make it ourselves what is a quick way to do that? </w:t>
        </w:r>
      </w:ins>
    </w:p>
    <w:p w:rsidR="00D11A61" w:rsidRPr="00D11A61" w:rsidRDefault="00D11A61" w:rsidP="00D3599B">
      <w:pPr>
        <w:spacing w:line="480" w:lineRule="auto"/>
        <w:rPr>
          <w:ins w:id="258" w:author="Amanda Whidden" w:date="2017-04-17T22:19:00Z"/>
          <w:rFonts w:ascii="Times New Roman" w:hAnsi="Times New Roman" w:cs="Times New Roman"/>
          <w:b/>
          <w:i/>
          <w:color w:val="808080" w:themeColor="background1" w:themeShade="80"/>
          <w:sz w:val="24"/>
          <w:szCs w:val="24"/>
          <w:rPrChange w:id="259" w:author="Amanda Whidden" w:date="2017-04-17T22:26:00Z">
            <w:rPr>
              <w:ins w:id="260" w:author="Amanda Whidden" w:date="2017-04-17T22:19:00Z"/>
              <w:rFonts w:ascii="Times New Roman" w:hAnsi="Times New Roman" w:cs="Times New Roman"/>
              <w:b/>
              <w:color w:val="808080" w:themeColor="background1" w:themeShade="80"/>
              <w:sz w:val="24"/>
              <w:szCs w:val="24"/>
            </w:rPr>
          </w:rPrChange>
        </w:rPr>
      </w:pPr>
      <w:ins w:id="261" w:author="Amanda Whidden" w:date="2017-04-17T22:26:00Z">
        <w:r w:rsidRPr="00D11A61">
          <w:rPr>
            <w:rFonts w:ascii="Times New Roman" w:hAnsi="Times New Roman" w:cs="Times New Roman"/>
            <w:b/>
            <w:i/>
            <w:color w:val="808080" w:themeColor="background1" w:themeShade="80"/>
            <w:sz w:val="24"/>
            <w:szCs w:val="24"/>
            <w:rPrChange w:id="262" w:author="Amanda Whidden" w:date="2017-04-17T22:26:00Z">
              <w:rPr>
                <w:rFonts w:ascii="Times New Roman" w:hAnsi="Times New Roman" w:cs="Times New Roman"/>
                <w:b/>
                <w:color w:val="808080" w:themeColor="background1" w:themeShade="80"/>
                <w:sz w:val="24"/>
                <w:szCs w:val="24"/>
              </w:rPr>
            </w:rPrChange>
          </w:rPr>
          <w:t>Mention both of these</w:t>
        </w:r>
      </w:ins>
    </w:p>
    <w:p w:rsidR="00A1148E" w:rsidRPr="00A1148E" w:rsidDel="00A1148E" w:rsidRDefault="00A1148E" w:rsidP="00D3599B">
      <w:pPr>
        <w:spacing w:line="480" w:lineRule="auto"/>
        <w:rPr>
          <w:del w:id="263" w:author="Amanda Whidden" w:date="2017-04-17T22:19:00Z"/>
          <w:rFonts w:ascii="Times New Roman" w:hAnsi="Times New Roman" w:cs="Times New Roman"/>
          <w:color w:val="808080" w:themeColor="background1" w:themeShade="80"/>
          <w:sz w:val="24"/>
          <w:szCs w:val="24"/>
          <w:rPrChange w:id="264" w:author="Amanda Whidden" w:date="2017-04-17T22:19:00Z">
            <w:rPr>
              <w:del w:id="265" w:author="Amanda Whidden" w:date="2017-04-17T22:19:00Z"/>
              <w:rFonts w:ascii="Times New Roman" w:hAnsi="Times New Roman" w:cs="Times New Roman"/>
              <w:b/>
              <w:color w:val="808080" w:themeColor="background1" w:themeShade="80"/>
              <w:sz w:val="24"/>
              <w:szCs w:val="24"/>
            </w:rPr>
          </w:rPrChange>
        </w:rPr>
      </w:pPr>
    </w:p>
    <w:p w:rsidR="00330A2A" w:rsidRPr="00D3599B" w:rsidDel="00A1148E" w:rsidRDefault="00330A2A" w:rsidP="00D3599B">
      <w:pPr>
        <w:spacing w:line="480" w:lineRule="auto"/>
        <w:rPr>
          <w:del w:id="266" w:author="Amanda Whidden" w:date="2017-04-17T22:19:00Z"/>
          <w:rFonts w:ascii="Times New Roman" w:hAnsi="Times New Roman" w:cs="Times New Roman"/>
          <w:color w:val="808080" w:themeColor="background1" w:themeShade="80"/>
          <w:sz w:val="24"/>
          <w:szCs w:val="24"/>
        </w:rPr>
      </w:pPr>
      <w:del w:id="267" w:author="Amanda Whidden" w:date="2017-04-17T22:19:00Z">
        <w:r w:rsidRPr="00D3599B" w:rsidDel="00A1148E">
          <w:rPr>
            <w:rFonts w:ascii="Times New Roman" w:hAnsi="Times New Roman" w:cs="Times New Roman"/>
            <w:color w:val="808080" w:themeColor="background1" w:themeShade="80"/>
            <w:sz w:val="24"/>
            <w:szCs w:val="24"/>
          </w:rPr>
          <w:delText xml:space="preserve">          ii.</w:delText>
        </w:r>
        <w:r w:rsidR="00D8732C" w:rsidRPr="00D3599B" w:rsidDel="00A1148E">
          <w:rPr>
            <w:rFonts w:ascii="Times New Roman" w:hAnsi="Times New Roman" w:cs="Times New Roman"/>
            <w:color w:val="808080" w:themeColor="background1" w:themeShade="80"/>
            <w:sz w:val="24"/>
            <w:szCs w:val="24"/>
          </w:rPr>
          <w:delText xml:space="preserve"> There are two ways to get fertilizer. Buy it from the store or make it yourself.</w:delText>
        </w:r>
      </w:del>
    </w:p>
    <w:p w:rsidR="00A1148E" w:rsidRPr="00D3599B" w:rsidRDefault="004F2A33" w:rsidP="00A1148E">
      <w:pPr>
        <w:spacing w:line="480" w:lineRule="auto"/>
        <w:rPr>
          <w:ins w:id="268" w:author="Amanda Whidden" w:date="2017-04-17T22:16:00Z"/>
          <w:rFonts w:ascii="Times New Roman" w:hAnsi="Times New Roman" w:cs="Times New Roman"/>
          <w:color w:val="808080" w:themeColor="background1" w:themeShade="80"/>
          <w:sz w:val="24"/>
          <w:szCs w:val="24"/>
        </w:rPr>
      </w:pPr>
      <w:del w:id="269" w:author="Amanda Whidden" w:date="2017-04-17T22:19:00Z">
        <w:r w:rsidRPr="00D3599B" w:rsidDel="00A1148E">
          <w:rPr>
            <w:rFonts w:ascii="Times New Roman" w:hAnsi="Times New Roman" w:cs="Times New Roman"/>
            <w:color w:val="808080" w:themeColor="background1" w:themeShade="80"/>
            <w:sz w:val="24"/>
            <w:szCs w:val="24"/>
          </w:rPr>
          <w:delText xml:space="preserve">              aa. </w:delText>
        </w:r>
        <w:r w:rsidR="00D8732C" w:rsidRPr="00D3599B" w:rsidDel="00A1148E">
          <w:rPr>
            <w:rFonts w:ascii="Times New Roman" w:hAnsi="Times New Roman" w:cs="Times New Roman"/>
            <w:color w:val="808080" w:themeColor="background1" w:themeShade="80"/>
            <w:sz w:val="24"/>
            <w:szCs w:val="24"/>
          </w:rPr>
          <w:delText>Follow the steps, making fertilizer would be a piece of cake for you.</w:delText>
        </w:r>
      </w:del>
    </w:p>
    <w:p w:rsidR="00A1148E" w:rsidRPr="00D3599B" w:rsidRDefault="00A1148E" w:rsidP="00D3599B">
      <w:pPr>
        <w:spacing w:line="480" w:lineRule="auto"/>
        <w:rPr>
          <w:rFonts w:ascii="Times New Roman" w:hAnsi="Times New Roman" w:cs="Times New Roman"/>
          <w:color w:val="808080" w:themeColor="background1" w:themeShade="80"/>
          <w:sz w:val="24"/>
          <w:szCs w:val="24"/>
        </w:rPr>
      </w:pPr>
    </w:p>
    <w:p w:rsidR="00330A2A" w:rsidRPr="00D3599B" w:rsidRDefault="00D8732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C. The last part I would like to inform you the technique of harvest.</w:t>
      </w:r>
    </w:p>
    <w:p w:rsidR="00D8732C" w:rsidRDefault="00D8732C" w:rsidP="00D3599B">
      <w:pPr>
        <w:spacing w:line="480" w:lineRule="auto"/>
        <w:rPr>
          <w:ins w:id="270" w:author="Amanda Whidden" w:date="2017-04-17T22:28:00Z"/>
          <w:rFonts w:ascii="Times New Roman" w:hAnsi="Times New Roman" w:cs="Times New Roman"/>
          <w:b/>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    </w:t>
      </w:r>
      <w:del w:id="271" w:author="Amanda Whidden" w:date="2017-04-17T22:28:00Z">
        <w:r w:rsidRPr="00D3599B" w:rsidDel="00D11A61">
          <w:rPr>
            <w:rFonts w:ascii="Times New Roman" w:hAnsi="Times New Roman" w:cs="Times New Roman"/>
            <w:color w:val="808080" w:themeColor="background1" w:themeShade="80"/>
            <w:sz w:val="24"/>
            <w:szCs w:val="24"/>
          </w:rPr>
          <w:delText xml:space="preserve"> 1</w:delText>
        </w:r>
      </w:del>
      <w:ins w:id="272" w:author="Amanda Whidden" w:date="2017-04-17T22:28:00Z">
        <w:r w:rsidR="00D11A61">
          <w:rPr>
            <w:rFonts w:ascii="Times New Roman" w:hAnsi="Times New Roman" w:cs="Times New Roman"/>
            <w:color w:val="808080" w:themeColor="background1" w:themeShade="80"/>
            <w:sz w:val="24"/>
            <w:szCs w:val="24"/>
          </w:rPr>
          <w:t>A</w:t>
        </w:r>
      </w:ins>
      <w:r w:rsidRPr="00D3599B">
        <w:rPr>
          <w:rFonts w:ascii="Times New Roman" w:hAnsi="Times New Roman" w:cs="Times New Roman"/>
          <w:color w:val="808080" w:themeColor="background1" w:themeShade="80"/>
          <w:sz w:val="24"/>
          <w:szCs w:val="24"/>
        </w:rPr>
        <w:t xml:space="preserve">. </w:t>
      </w:r>
      <w:ins w:id="273" w:author="Amanda Whidden" w:date="2017-04-17T22:28:00Z">
        <w:r w:rsidR="00D11A61">
          <w:rPr>
            <w:rFonts w:ascii="Times New Roman" w:hAnsi="Times New Roman" w:cs="Times New Roman"/>
            <w:color w:val="808080" w:themeColor="background1" w:themeShade="80"/>
            <w:sz w:val="24"/>
            <w:szCs w:val="24"/>
          </w:rPr>
          <w:t xml:space="preserve">The harvest is not </w:t>
        </w:r>
      </w:ins>
      <w:del w:id="274" w:author="Amanda Whidden" w:date="2017-04-17T22:28:00Z">
        <w:r w:rsidRPr="00D3599B" w:rsidDel="00D11A61">
          <w:rPr>
            <w:rFonts w:ascii="Times New Roman" w:hAnsi="Times New Roman" w:cs="Times New Roman"/>
            <w:color w:val="808080" w:themeColor="background1" w:themeShade="80"/>
            <w:sz w:val="24"/>
            <w:szCs w:val="24"/>
          </w:rPr>
          <w:delText xml:space="preserve">Yes, you need some tips for harvest. </w:delText>
        </w:r>
      </w:del>
      <w:del w:id="275" w:author="Install user for science labs" w:date="2017-04-20T11:44:00Z">
        <w:r w:rsidRPr="00D3599B" w:rsidDel="00B80FD8">
          <w:rPr>
            <w:rFonts w:ascii="Times New Roman" w:hAnsi="Times New Roman" w:cs="Times New Roman"/>
            <w:color w:val="808080" w:themeColor="background1" w:themeShade="80"/>
            <w:sz w:val="24"/>
            <w:szCs w:val="24"/>
          </w:rPr>
          <w:delText>It’s</w:delText>
        </w:r>
      </w:del>
      <w:ins w:id="276" w:author="Install user for science labs" w:date="2017-04-20T11:44:00Z">
        <w:r w:rsidR="00B80FD8" w:rsidRPr="00D3599B">
          <w:rPr>
            <w:rFonts w:ascii="Times New Roman" w:hAnsi="Times New Roman" w:cs="Times New Roman"/>
            <w:color w:val="808080" w:themeColor="background1" w:themeShade="80"/>
            <w:sz w:val="24"/>
            <w:szCs w:val="24"/>
          </w:rPr>
          <w:t>it’s</w:t>
        </w:r>
      </w:ins>
      <w:r w:rsidRPr="00D3599B">
        <w:rPr>
          <w:rFonts w:ascii="Times New Roman" w:hAnsi="Times New Roman" w:cs="Times New Roman"/>
          <w:color w:val="808080" w:themeColor="background1" w:themeShade="80"/>
          <w:sz w:val="24"/>
          <w:szCs w:val="24"/>
        </w:rPr>
        <w:t xml:space="preserve"> not </w:t>
      </w:r>
      <w:ins w:id="277" w:author="Amanda Whidden" w:date="2017-04-17T22:28:00Z">
        <w:r w:rsidR="00D11A61">
          <w:rPr>
            <w:rFonts w:ascii="Times New Roman" w:hAnsi="Times New Roman" w:cs="Times New Roman"/>
            <w:color w:val="808080" w:themeColor="background1" w:themeShade="80"/>
            <w:sz w:val="24"/>
            <w:szCs w:val="24"/>
          </w:rPr>
          <w:t xml:space="preserve">a simple act of </w:t>
        </w:r>
      </w:ins>
      <w:del w:id="278" w:author="Amanda Whidden" w:date="2017-04-17T22:28:00Z">
        <w:r w:rsidRPr="00D3599B" w:rsidDel="00D11A61">
          <w:rPr>
            <w:rFonts w:ascii="Times New Roman" w:hAnsi="Times New Roman" w:cs="Times New Roman"/>
            <w:color w:val="808080" w:themeColor="background1" w:themeShade="80"/>
            <w:sz w:val="24"/>
            <w:szCs w:val="24"/>
          </w:rPr>
          <w:delText>something simply like</w:delText>
        </w:r>
      </w:del>
      <w:r w:rsidRPr="00D3599B">
        <w:rPr>
          <w:rFonts w:ascii="Times New Roman" w:hAnsi="Times New Roman" w:cs="Times New Roman"/>
          <w:color w:val="808080" w:themeColor="background1" w:themeShade="80"/>
          <w:sz w:val="24"/>
          <w:szCs w:val="24"/>
        </w:rPr>
        <w:t xml:space="preserve"> pull</w:t>
      </w:r>
      <w:ins w:id="279" w:author="Amanda Whidden" w:date="2017-04-17T22:28:00Z">
        <w:r w:rsidR="00D11A61">
          <w:rPr>
            <w:rFonts w:ascii="Times New Roman" w:hAnsi="Times New Roman" w:cs="Times New Roman"/>
            <w:color w:val="808080" w:themeColor="background1" w:themeShade="80"/>
            <w:sz w:val="24"/>
            <w:szCs w:val="24"/>
          </w:rPr>
          <w:t>ing</w:t>
        </w:r>
      </w:ins>
      <w:r w:rsidRPr="00D3599B">
        <w:rPr>
          <w:rFonts w:ascii="Times New Roman" w:hAnsi="Times New Roman" w:cs="Times New Roman"/>
          <w:color w:val="808080" w:themeColor="background1" w:themeShade="80"/>
          <w:sz w:val="24"/>
          <w:szCs w:val="24"/>
        </w:rPr>
        <w:t xml:space="preserve"> </w:t>
      </w:r>
      <w:del w:id="280" w:author="Amanda Whidden" w:date="2017-04-17T22:28:00Z">
        <w:r w:rsidRPr="00D3599B" w:rsidDel="00D11A61">
          <w:rPr>
            <w:rFonts w:ascii="Times New Roman" w:hAnsi="Times New Roman" w:cs="Times New Roman"/>
            <w:color w:val="808080" w:themeColor="background1" w:themeShade="80"/>
            <w:sz w:val="24"/>
            <w:szCs w:val="24"/>
          </w:rPr>
          <w:delText xml:space="preserve">out </w:delText>
        </w:r>
      </w:del>
      <w:r w:rsidRPr="00D3599B">
        <w:rPr>
          <w:rFonts w:ascii="Times New Roman" w:hAnsi="Times New Roman" w:cs="Times New Roman"/>
          <w:color w:val="808080" w:themeColor="background1" w:themeShade="80"/>
          <w:sz w:val="24"/>
          <w:szCs w:val="24"/>
        </w:rPr>
        <w:t>all of your veggies from the ground.</w:t>
      </w:r>
      <w:r w:rsidR="009D563C" w:rsidRPr="00D3599B">
        <w:rPr>
          <w:rFonts w:ascii="Times New Roman" w:hAnsi="Times New Roman" w:cs="Times New Roman"/>
          <w:color w:val="808080" w:themeColor="background1" w:themeShade="80"/>
          <w:sz w:val="24"/>
          <w:szCs w:val="24"/>
        </w:rPr>
        <w:t xml:space="preserve"> </w:t>
      </w:r>
      <w:ins w:id="281" w:author="Amanda Whidden" w:date="2017-04-17T22:28:00Z">
        <w:r w:rsidR="00D11A61">
          <w:rPr>
            <w:rFonts w:ascii="Times New Roman" w:hAnsi="Times New Roman" w:cs="Times New Roman"/>
            <w:color w:val="808080" w:themeColor="background1" w:themeShade="80"/>
            <w:sz w:val="24"/>
            <w:szCs w:val="24"/>
          </w:rPr>
          <w:tab/>
          <w:t xml:space="preserve">1.  </w:t>
        </w:r>
      </w:ins>
      <w:r w:rsidR="00D3599B" w:rsidRPr="00D3599B">
        <w:rPr>
          <w:rFonts w:ascii="Times New Roman" w:hAnsi="Times New Roman" w:cs="Times New Roman"/>
          <w:b/>
          <w:color w:val="808080" w:themeColor="background1" w:themeShade="80"/>
          <w:sz w:val="24"/>
          <w:szCs w:val="24"/>
        </w:rPr>
        <w:t xml:space="preserve">Better home and Gardens, a website developed by the garden experts, point out that </w:t>
      </w:r>
      <w:r w:rsidR="009D563C" w:rsidRPr="00D3599B">
        <w:rPr>
          <w:rFonts w:ascii="Times New Roman" w:hAnsi="Times New Roman" w:cs="Times New Roman"/>
          <w:b/>
          <w:color w:val="808080" w:themeColor="background1" w:themeShade="80"/>
          <w:sz w:val="24"/>
          <w:szCs w:val="24"/>
        </w:rPr>
        <w:t>“Most vegetables reach their peak flavor when they're young and tender”</w:t>
      </w:r>
      <w:r w:rsidR="00D3599B" w:rsidRPr="00D3599B">
        <w:rPr>
          <w:rFonts w:ascii="Times New Roman" w:hAnsi="Times New Roman" w:cs="Times New Roman"/>
          <w:b/>
          <w:color w:val="808080" w:themeColor="background1" w:themeShade="80"/>
          <w:sz w:val="24"/>
          <w:szCs w:val="24"/>
        </w:rPr>
        <w:t xml:space="preserve"> (3)</w:t>
      </w:r>
    </w:p>
    <w:p w:rsidR="00D11A61" w:rsidRPr="00D11A61" w:rsidRDefault="00D11A61" w:rsidP="00D3599B">
      <w:pPr>
        <w:spacing w:line="480" w:lineRule="auto"/>
        <w:rPr>
          <w:rFonts w:ascii="Times New Roman" w:hAnsi="Times New Roman" w:cs="Times New Roman"/>
          <w:i/>
          <w:color w:val="808080" w:themeColor="background1" w:themeShade="80"/>
          <w:sz w:val="24"/>
          <w:szCs w:val="24"/>
          <w:rPrChange w:id="282" w:author="Amanda Whidden" w:date="2017-04-17T22:29:00Z">
            <w:rPr>
              <w:rFonts w:ascii="Times New Roman" w:hAnsi="Times New Roman" w:cs="Times New Roman"/>
              <w:color w:val="808080" w:themeColor="background1" w:themeShade="80"/>
              <w:sz w:val="24"/>
              <w:szCs w:val="24"/>
            </w:rPr>
          </w:rPrChange>
        </w:rPr>
      </w:pPr>
      <w:ins w:id="283" w:author="Amanda Whidden" w:date="2017-04-17T22:28:00Z">
        <w:r w:rsidRPr="00D11A61">
          <w:rPr>
            <w:rFonts w:ascii="Times New Roman" w:hAnsi="Times New Roman" w:cs="Times New Roman"/>
            <w:b/>
            <w:i/>
            <w:color w:val="808080" w:themeColor="background1" w:themeShade="80"/>
            <w:sz w:val="24"/>
            <w:szCs w:val="24"/>
            <w:rPrChange w:id="284" w:author="Amanda Whidden" w:date="2017-04-17T22:29:00Z">
              <w:rPr>
                <w:rFonts w:ascii="Times New Roman" w:hAnsi="Times New Roman" w:cs="Times New Roman"/>
                <w:b/>
                <w:color w:val="808080" w:themeColor="background1" w:themeShade="80"/>
                <w:sz w:val="24"/>
                <w:szCs w:val="24"/>
              </w:rPr>
            </w:rPrChange>
          </w:rPr>
          <w:lastRenderedPageBreak/>
          <w:t xml:space="preserve">What does this mean to the harvest and pulling from ground? </w:t>
        </w:r>
      </w:ins>
      <w:ins w:id="285" w:author="Amanda Whidden" w:date="2017-04-17T22:29:00Z">
        <w:r w:rsidRPr="00D11A61">
          <w:rPr>
            <w:rFonts w:ascii="Times New Roman" w:hAnsi="Times New Roman" w:cs="Times New Roman"/>
            <w:b/>
            <w:i/>
            <w:color w:val="808080" w:themeColor="background1" w:themeShade="80"/>
            <w:sz w:val="24"/>
            <w:szCs w:val="24"/>
            <w:rPrChange w:id="286" w:author="Amanda Whidden" w:date="2017-04-17T22:29:00Z">
              <w:rPr>
                <w:rFonts w:ascii="Times New Roman" w:hAnsi="Times New Roman" w:cs="Times New Roman"/>
                <w:b/>
                <w:color w:val="808080" w:themeColor="background1" w:themeShade="80"/>
                <w:sz w:val="24"/>
                <w:szCs w:val="24"/>
              </w:rPr>
            </w:rPrChange>
          </w:rPr>
          <w:br/>
          <w:t>Do we first need to inspect the fruit for their age? Or know when to pull them? Explain that here</w:t>
        </w:r>
      </w:ins>
    </w:p>
    <w:p w:rsidR="00D8732C" w:rsidRPr="00D3599B" w:rsidRDefault="00D8732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   </w:t>
      </w:r>
      <w:proofErr w:type="spellStart"/>
      <w:r w:rsidRPr="00D3599B">
        <w:rPr>
          <w:rFonts w:ascii="Times New Roman" w:hAnsi="Times New Roman" w:cs="Times New Roman"/>
          <w:color w:val="808080" w:themeColor="background1" w:themeShade="80"/>
          <w:sz w:val="24"/>
          <w:szCs w:val="24"/>
        </w:rPr>
        <w:t>i</w:t>
      </w:r>
      <w:proofErr w:type="spellEnd"/>
      <w:r w:rsidRPr="00D3599B">
        <w:rPr>
          <w:rFonts w:ascii="Times New Roman" w:hAnsi="Times New Roman" w:cs="Times New Roman"/>
          <w:color w:val="808080" w:themeColor="background1" w:themeShade="80"/>
          <w:sz w:val="24"/>
          <w:szCs w:val="24"/>
        </w:rPr>
        <w:t>. Not all</w:t>
      </w:r>
      <w:r w:rsidR="00823588" w:rsidRPr="00D3599B">
        <w:rPr>
          <w:rFonts w:ascii="Times New Roman" w:hAnsi="Times New Roman" w:cs="Times New Roman"/>
          <w:color w:val="808080" w:themeColor="background1" w:themeShade="80"/>
          <w:sz w:val="24"/>
          <w:szCs w:val="24"/>
        </w:rPr>
        <w:t xml:space="preserve"> the plants follow the same way</w:t>
      </w:r>
      <w:r w:rsidRPr="00D3599B">
        <w:rPr>
          <w:rFonts w:ascii="Times New Roman" w:hAnsi="Times New Roman" w:cs="Times New Roman"/>
          <w:color w:val="808080" w:themeColor="background1" w:themeShade="80"/>
          <w:sz w:val="24"/>
          <w:szCs w:val="24"/>
        </w:rPr>
        <w:t xml:space="preserve"> of harvest.</w:t>
      </w:r>
      <w:ins w:id="287" w:author="Amanda Whidden" w:date="2017-04-17T22:29:00Z">
        <w:r w:rsidR="00D11A61">
          <w:rPr>
            <w:rFonts w:ascii="Times New Roman" w:hAnsi="Times New Roman" w:cs="Times New Roman"/>
            <w:color w:val="808080" w:themeColor="background1" w:themeShade="80"/>
            <w:sz w:val="24"/>
            <w:szCs w:val="24"/>
          </w:rPr>
          <w:t xml:space="preserve">—why is this and how? Explain. </w:t>
        </w:r>
      </w:ins>
    </w:p>
    <w:p w:rsidR="00D8732C" w:rsidRPr="00D3599B" w:rsidRDefault="00D8732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 ii. Some veggies </w:t>
      </w:r>
      <w:r w:rsidR="00D3599B" w:rsidRPr="00D3599B">
        <w:rPr>
          <w:rFonts w:ascii="Times New Roman" w:hAnsi="Times New Roman" w:cs="Times New Roman"/>
          <w:color w:val="808080" w:themeColor="background1" w:themeShade="80"/>
          <w:sz w:val="24"/>
          <w:szCs w:val="24"/>
        </w:rPr>
        <w:t>can continuously produce vegetables.</w:t>
      </w:r>
      <w:ins w:id="288" w:author="Amanda Whidden" w:date="2017-04-17T22:29:00Z">
        <w:r w:rsidR="00D11A61">
          <w:rPr>
            <w:rFonts w:ascii="Times New Roman" w:hAnsi="Times New Roman" w:cs="Times New Roman"/>
            <w:color w:val="808080" w:themeColor="background1" w:themeShade="80"/>
            <w:sz w:val="24"/>
            <w:szCs w:val="24"/>
          </w:rPr>
          <w:t xml:space="preserve"> Like what? And why is it </w:t>
        </w:r>
      </w:ins>
      <w:ins w:id="289" w:author="Amanda Whidden" w:date="2017-04-17T22:30:00Z">
        <w:r w:rsidR="00D11A61">
          <w:rPr>
            <w:rFonts w:ascii="Times New Roman" w:hAnsi="Times New Roman" w:cs="Times New Roman"/>
            <w:color w:val="808080" w:themeColor="background1" w:themeShade="80"/>
            <w:sz w:val="24"/>
            <w:szCs w:val="24"/>
          </w:rPr>
          <w:t>important</w:t>
        </w:r>
      </w:ins>
      <w:ins w:id="290" w:author="Amanda Whidden" w:date="2017-04-17T22:29:00Z">
        <w:r w:rsidR="00D11A61">
          <w:rPr>
            <w:rFonts w:ascii="Times New Roman" w:hAnsi="Times New Roman" w:cs="Times New Roman"/>
            <w:color w:val="808080" w:themeColor="background1" w:themeShade="80"/>
            <w:sz w:val="24"/>
            <w:szCs w:val="24"/>
          </w:rPr>
          <w:t xml:space="preserve"> </w:t>
        </w:r>
      </w:ins>
      <w:ins w:id="291" w:author="Amanda Whidden" w:date="2017-04-17T22:30:00Z">
        <w:r w:rsidR="00D11A61">
          <w:rPr>
            <w:rFonts w:ascii="Times New Roman" w:hAnsi="Times New Roman" w:cs="Times New Roman"/>
            <w:color w:val="808080" w:themeColor="background1" w:themeShade="80"/>
            <w:sz w:val="24"/>
            <w:szCs w:val="24"/>
          </w:rPr>
          <w:t xml:space="preserve">to know in regards to the harvest. </w:t>
        </w:r>
      </w:ins>
    </w:p>
    <w:p w:rsidR="00D8732C" w:rsidRPr="00D3599B" w:rsidRDefault="00D8732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Conclusion: I’m so glad that today I have chance to share those gardening information with you. I hope you always follow the three basic steps that I informed: seeds and environment selection</w:t>
      </w:r>
      <w:ins w:id="292" w:author="Amanda Whidden" w:date="2017-04-17T22:30:00Z">
        <w:r w:rsidR="00D11A61">
          <w:rPr>
            <w:rFonts w:ascii="Times New Roman" w:hAnsi="Times New Roman" w:cs="Times New Roman"/>
            <w:color w:val="808080" w:themeColor="background1" w:themeShade="80"/>
            <w:sz w:val="24"/>
            <w:szCs w:val="24"/>
          </w:rPr>
          <w:t xml:space="preserve"> remember you can always ask a local </w:t>
        </w:r>
        <w:del w:id="293" w:author="Install user for science labs" w:date="2017-04-20T11:44:00Z">
          <w:r w:rsidR="00D11A61" w:rsidDel="00B80FD8">
            <w:rPr>
              <w:rFonts w:ascii="Times New Roman" w:hAnsi="Times New Roman" w:cs="Times New Roman"/>
              <w:color w:val="808080" w:themeColor="background1" w:themeShade="80"/>
              <w:sz w:val="24"/>
              <w:szCs w:val="24"/>
            </w:rPr>
            <w:delText>gardner</w:delText>
          </w:r>
        </w:del>
      </w:ins>
      <w:ins w:id="294" w:author="Install user for science labs" w:date="2017-04-20T11:44:00Z">
        <w:r w:rsidR="00B80FD8">
          <w:rPr>
            <w:rFonts w:ascii="Times New Roman" w:hAnsi="Times New Roman" w:cs="Times New Roman"/>
            <w:color w:val="808080" w:themeColor="background1" w:themeShade="80"/>
            <w:sz w:val="24"/>
            <w:szCs w:val="24"/>
          </w:rPr>
          <w:t>gardener</w:t>
        </w:r>
      </w:ins>
      <w:ins w:id="295" w:author="Amanda Whidden" w:date="2017-04-17T22:30:00Z">
        <w:r w:rsidR="00D11A61">
          <w:rPr>
            <w:rFonts w:ascii="Times New Roman" w:hAnsi="Times New Roman" w:cs="Times New Roman"/>
            <w:color w:val="808080" w:themeColor="background1" w:themeShade="80"/>
            <w:sz w:val="24"/>
            <w:szCs w:val="24"/>
          </w:rPr>
          <w:t xml:space="preserve"> for tips and be sure to </w:t>
        </w:r>
        <w:r w:rsidR="00E82B1D">
          <w:rPr>
            <w:rFonts w:ascii="Times New Roman" w:hAnsi="Times New Roman" w:cs="Times New Roman"/>
            <w:color w:val="808080" w:themeColor="background1" w:themeShade="80"/>
            <w:sz w:val="24"/>
            <w:szCs w:val="24"/>
          </w:rPr>
          <w:t xml:space="preserve">be </w:t>
        </w:r>
        <w:del w:id="296" w:author="Install user for science labs" w:date="2017-04-20T11:44:00Z">
          <w:r w:rsidR="00E82B1D" w:rsidDel="00B80FD8">
            <w:rPr>
              <w:rFonts w:ascii="Times New Roman" w:hAnsi="Times New Roman" w:cs="Times New Roman"/>
              <w:color w:val="808080" w:themeColor="background1" w:themeShade="80"/>
              <w:sz w:val="24"/>
              <w:szCs w:val="24"/>
            </w:rPr>
            <w:delText>minful</w:delText>
          </w:r>
        </w:del>
      </w:ins>
      <w:ins w:id="297" w:author="Install user for science labs" w:date="2017-04-20T11:44:00Z">
        <w:r w:rsidR="00B80FD8">
          <w:rPr>
            <w:rFonts w:ascii="Times New Roman" w:hAnsi="Times New Roman" w:cs="Times New Roman"/>
            <w:color w:val="808080" w:themeColor="background1" w:themeShade="80"/>
            <w:sz w:val="24"/>
            <w:szCs w:val="24"/>
          </w:rPr>
          <w:t>mindful</w:t>
        </w:r>
      </w:ins>
      <w:ins w:id="298" w:author="Amanda Whidden" w:date="2017-04-17T22:30:00Z">
        <w:r w:rsidR="00E82B1D">
          <w:rPr>
            <w:rFonts w:ascii="Times New Roman" w:hAnsi="Times New Roman" w:cs="Times New Roman"/>
            <w:color w:val="808080" w:themeColor="background1" w:themeShade="80"/>
            <w:sz w:val="24"/>
            <w:szCs w:val="24"/>
          </w:rPr>
          <w:t xml:space="preserve"> of the climate, we also talked about the necessity of </w:t>
        </w:r>
      </w:ins>
      <w:del w:id="299" w:author="Amanda Whidden" w:date="2017-04-17T22:30:00Z">
        <w:r w:rsidRPr="00D3599B" w:rsidDel="00E82B1D">
          <w:rPr>
            <w:rFonts w:ascii="Times New Roman" w:hAnsi="Times New Roman" w:cs="Times New Roman"/>
            <w:color w:val="808080" w:themeColor="background1" w:themeShade="80"/>
            <w:sz w:val="24"/>
            <w:szCs w:val="24"/>
          </w:rPr>
          <w:delText xml:space="preserve">, </w:delText>
        </w:r>
      </w:del>
      <w:r w:rsidRPr="00D3599B">
        <w:rPr>
          <w:rFonts w:ascii="Times New Roman" w:hAnsi="Times New Roman" w:cs="Times New Roman"/>
          <w:color w:val="808080" w:themeColor="background1" w:themeShade="80"/>
          <w:sz w:val="24"/>
          <w:szCs w:val="24"/>
        </w:rPr>
        <w:t>water and fertilizer</w:t>
      </w:r>
      <w:ins w:id="300" w:author="Amanda Whidden" w:date="2017-04-17T22:31:00Z">
        <w:r w:rsidR="00E82B1D">
          <w:rPr>
            <w:rFonts w:ascii="Times New Roman" w:hAnsi="Times New Roman" w:cs="Times New Roman"/>
            <w:color w:val="808080" w:themeColor="background1" w:themeShade="80"/>
            <w:sz w:val="24"/>
            <w:szCs w:val="24"/>
          </w:rPr>
          <w:t xml:space="preserve"> like changing up your watering times and finding the right fertilizer for your plant. Finally we discussed</w:t>
        </w:r>
      </w:ins>
      <w:r w:rsidRPr="00D3599B">
        <w:rPr>
          <w:rFonts w:ascii="Times New Roman" w:hAnsi="Times New Roman" w:cs="Times New Roman"/>
          <w:color w:val="808080" w:themeColor="background1" w:themeShade="80"/>
          <w:sz w:val="24"/>
          <w:szCs w:val="24"/>
        </w:rPr>
        <w:t>, harvest tips</w:t>
      </w:r>
      <w:ins w:id="301" w:author="Amanda Whidden" w:date="2017-04-17T22:31:00Z">
        <w:r w:rsidR="00E82B1D">
          <w:rPr>
            <w:rFonts w:ascii="Times New Roman" w:hAnsi="Times New Roman" w:cs="Times New Roman"/>
            <w:color w:val="808080" w:themeColor="background1" w:themeShade="80"/>
            <w:sz w:val="24"/>
            <w:szCs w:val="24"/>
          </w:rPr>
          <w:t xml:space="preserve"> and how pulling takes skill, good instincts, and some luck. </w:t>
        </w:r>
      </w:ins>
      <w:del w:id="302" w:author="Amanda Whidden" w:date="2017-04-17T22:31:00Z">
        <w:r w:rsidRPr="00D3599B" w:rsidDel="00E82B1D">
          <w:rPr>
            <w:rFonts w:ascii="Times New Roman" w:hAnsi="Times New Roman" w:cs="Times New Roman"/>
            <w:color w:val="808080" w:themeColor="background1" w:themeShade="80"/>
            <w:sz w:val="24"/>
            <w:szCs w:val="24"/>
          </w:rPr>
          <w:delText xml:space="preserve">. </w:delText>
        </w:r>
      </w:del>
      <w:r w:rsidRPr="00D3599B">
        <w:rPr>
          <w:rFonts w:ascii="Times New Roman" w:hAnsi="Times New Roman" w:cs="Times New Roman"/>
          <w:color w:val="808080" w:themeColor="background1" w:themeShade="80"/>
          <w:sz w:val="24"/>
          <w:szCs w:val="24"/>
        </w:rPr>
        <w:t>Growing one’s own food is a great achievement as a natural human and it brings back way more than what you paid. There are many nice people in the city choose to grow their own green product today and you may become really good friend with them. I hope you consider the idea of growing one’s own food and the good things it comes with. Thank you.</w:t>
      </w:r>
    </w:p>
    <w:p w:rsidR="00D8732C" w:rsidRPr="00D3599B" w:rsidRDefault="00D8732C" w:rsidP="00D3599B">
      <w:pPr>
        <w:spacing w:line="480" w:lineRule="auto"/>
        <w:rPr>
          <w:rFonts w:ascii="Times New Roman" w:hAnsi="Times New Roman" w:cs="Times New Roman"/>
          <w:color w:val="808080" w:themeColor="background1" w:themeShade="80"/>
          <w:sz w:val="24"/>
          <w:szCs w:val="24"/>
        </w:rPr>
      </w:pPr>
    </w:p>
    <w:p w:rsidR="00D8732C" w:rsidRPr="00D3599B" w:rsidRDefault="00D8732C" w:rsidP="00D3599B">
      <w:pPr>
        <w:spacing w:line="480" w:lineRule="auto"/>
        <w:rPr>
          <w:rFonts w:ascii="Times New Roman" w:hAnsi="Times New Roman" w:cs="Times New Roman"/>
          <w:color w:val="808080" w:themeColor="background1" w:themeShade="80"/>
          <w:sz w:val="24"/>
          <w:szCs w:val="24"/>
        </w:rPr>
      </w:pPr>
    </w:p>
    <w:p w:rsidR="00D8732C" w:rsidRPr="00D3599B" w:rsidRDefault="00D8732C" w:rsidP="00D3599B">
      <w:pPr>
        <w:spacing w:line="480" w:lineRule="auto"/>
        <w:rPr>
          <w:rFonts w:ascii="Times New Roman" w:hAnsi="Times New Roman" w:cs="Times New Roman"/>
          <w:color w:val="808080" w:themeColor="background1" w:themeShade="80"/>
          <w:sz w:val="24"/>
          <w:szCs w:val="24"/>
        </w:rPr>
      </w:pPr>
    </w:p>
    <w:p w:rsidR="00B80FD8" w:rsidRDefault="00B80FD8" w:rsidP="00D3599B">
      <w:pPr>
        <w:spacing w:line="480" w:lineRule="auto"/>
        <w:jc w:val="center"/>
        <w:rPr>
          <w:ins w:id="303" w:author="Install user for science labs" w:date="2017-04-20T11:44:00Z"/>
          <w:rFonts w:ascii="Times New Roman" w:hAnsi="Times New Roman" w:cs="Times New Roman"/>
          <w:color w:val="808080" w:themeColor="background1" w:themeShade="80"/>
          <w:sz w:val="24"/>
          <w:szCs w:val="24"/>
        </w:rPr>
      </w:pPr>
    </w:p>
    <w:p w:rsidR="00B80FD8" w:rsidRDefault="00B80FD8" w:rsidP="00D3599B">
      <w:pPr>
        <w:spacing w:line="480" w:lineRule="auto"/>
        <w:jc w:val="center"/>
        <w:rPr>
          <w:ins w:id="304" w:author="Install user for science labs" w:date="2017-04-20T11:44:00Z"/>
          <w:rFonts w:ascii="Times New Roman" w:hAnsi="Times New Roman" w:cs="Times New Roman"/>
          <w:color w:val="808080" w:themeColor="background1" w:themeShade="80"/>
          <w:sz w:val="24"/>
          <w:szCs w:val="24"/>
        </w:rPr>
      </w:pPr>
    </w:p>
    <w:p w:rsidR="00D8732C" w:rsidRPr="00D3599B" w:rsidRDefault="00D8732C" w:rsidP="00D3599B">
      <w:pPr>
        <w:spacing w:line="480" w:lineRule="auto"/>
        <w:jc w:val="center"/>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lastRenderedPageBreak/>
        <w:t>Work Cited</w:t>
      </w:r>
    </w:p>
    <w:p w:rsidR="00D8732C" w:rsidRPr="00D3599B" w:rsidRDefault="009D563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Brian, Barth. "How to Shop for Veggies: Our Seed-Selection Guide." Modern Farmer. </w:t>
      </w:r>
      <w:proofErr w:type="spellStart"/>
      <w:r w:rsidRPr="00D3599B">
        <w:rPr>
          <w:rFonts w:ascii="Times New Roman" w:hAnsi="Times New Roman" w:cs="Times New Roman"/>
          <w:color w:val="808080" w:themeColor="background1" w:themeShade="80"/>
          <w:sz w:val="24"/>
          <w:szCs w:val="24"/>
        </w:rPr>
        <w:t>N.p</w:t>
      </w:r>
      <w:proofErr w:type="spellEnd"/>
      <w:r w:rsidRPr="00D3599B">
        <w:rPr>
          <w:rFonts w:ascii="Times New Roman" w:hAnsi="Times New Roman" w:cs="Times New Roman"/>
          <w:color w:val="808080" w:themeColor="background1" w:themeShade="80"/>
          <w:sz w:val="24"/>
          <w:szCs w:val="24"/>
        </w:rPr>
        <w:t>., 11 May 2016. Web. 03 Apr. 2017.</w:t>
      </w:r>
    </w:p>
    <w:p w:rsidR="00D8732C" w:rsidRPr="00D3599B" w:rsidRDefault="00695C1A"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Amy, </w:t>
      </w:r>
      <w:proofErr w:type="spellStart"/>
      <w:r w:rsidRPr="00D3599B">
        <w:rPr>
          <w:rFonts w:ascii="Times New Roman" w:hAnsi="Times New Roman" w:cs="Times New Roman"/>
          <w:color w:val="808080" w:themeColor="background1" w:themeShade="80"/>
          <w:sz w:val="24"/>
          <w:szCs w:val="24"/>
        </w:rPr>
        <w:t>Jeanroy</w:t>
      </w:r>
      <w:proofErr w:type="spellEnd"/>
      <w:r w:rsidRPr="00D3599B">
        <w:rPr>
          <w:rFonts w:ascii="Times New Roman" w:hAnsi="Times New Roman" w:cs="Times New Roman"/>
          <w:color w:val="808080" w:themeColor="background1" w:themeShade="80"/>
          <w:sz w:val="24"/>
          <w:szCs w:val="24"/>
        </w:rPr>
        <w:t>. "How to Make Organic Compost for Your Garden." The Spruce. 02 Apr. 15. Web. 03 Apr. 2017.</w:t>
      </w:r>
    </w:p>
    <w:p w:rsidR="009D563C" w:rsidRPr="00D3599B" w:rsidRDefault="009D563C" w:rsidP="00D3599B">
      <w:pPr>
        <w:spacing w:line="480" w:lineRule="auto"/>
        <w:rPr>
          <w:rFonts w:ascii="Times New Roman" w:hAnsi="Times New Roman" w:cs="Times New Roman"/>
          <w:color w:val="808080" w:themeColor="background1" w:themeShade="80"/>
          <w:sz w:val="24"/>
          <w:szCs w:val="24"/>
        </w:rPr>
      </w:pPr>
      <w:r w:rsidRPr="00D3599B">
        <w:rPr>
          <w:rFonts w:ascii="Times New Roman" w:hAnsi="Times New Roman" w:cs="Times New Roman"/>
          <w:color w:val="808080" w:themeColor="background1" w:themeShade="80"/>
          <w:sz w:val="24"/>
          <w:szCs w:val="24"/>
        </w:rPr>
        <w:t xml:space="preserve">"Harvest Tips for the Freshest Vegetables." Better Homes and Gardens. </w:t>
      </w:r>
      <w:proofErr w:type="spellStart"/>
      <w:r w:rsidRPr="00D3599B">
        <w:rPr>
          <w:rFonts w:ascii="Times New Roman" w:hAnsi="Times New Roman" w:cs="Times New Roman"/>
          <w:color w:val="808080" w:themeColor="background1" w:themeShade="80"/>
          <w:sz w:val="24"/>
          <w:szCs w:val="24"/>
        </w:rPr>
        <w:t>N.p</w:t>
      </w:r>
      <w:proofErr w:type="spellEnd"/>
      <w:r w:rsidRPr="00D3599B">
        <w:rPr>
          <w:rFonts w:ascii="Times New Roman" w:hAnsi="Times New Roman" w:cs="Times New Roman"/>
          <w:color w:val="808080" w:themeColor="background1" w:themeShade="80"/>
          <w:sz w:val="24"/>
          <w:szCs w:val="24"/>
        </w:rPr>
        <w:t>., 17 Feb. 2017. Web. 03 Apr. 2017.</w:t>
      </w:r>
    </w:p>
    <w:p w:rsidR="00814114" w:rsidRDefault="00814114" w:rsidP="00D3599B">
      <w:pPr>
        <w:spacing w:line="480" w:lineRule="auto"/>
        <w:rPr>
          <w:rFonts w:ascii="Times New Roman" w:hAnsi="Times New Roman" w:cs="Times New Roman"/>
          <w:b/>
          <w:color w:val="808080" w:themeColor="background1" w:themeShade="80"/>
          <w:sz w:val="40"/>
          <w:szCs w:val="24"/>
        </w:rPr>
      </w:pPr>
    </w:p>
    <w:p w:rsidR="00695C1A" w:rsidRPr="00D3599B" w:rsidRDefault="00814114" w:rsidP="00D3599B">
      <w:pPr>
        <w:spacing w:line="480" w:lineRule="auto"/>
        <w:rPr>
          <w:rFonts w:ascii="Times New Roman" w:hAnsi="Times New Roman" w:cs="Times New Roman"/>
          <w:color w:val="808080" w:themeColor="background1" w:themeShade="80"/>
          <w:sz w:val="24"/>
          <w:szCs w:val="24"/>
        </w:rPr>
      </w:pPr>
      <w:r w:rsidRPr="00814114">
        <w:rPr>
          <w:rFonts w:ascii="Times New Roman" w:hAnsi="Times New Roman" w:cs="Times New Roman"/>
          <w:b/>
          <w:color w:val="808080" w:themeColor="background1" w:themeShade="80"/>
          <w:sz w:val="40"/>
          <w:szCs w:val="24"/>
        </w:rPr>
        <w:t>//</w:t>
      </w:r>
      <w:r>
        <w:rPr>
          <w:rFonts w:ascii="Times New Roman" w:hAnsi="Times New Roman" w:cs="Times New Roman"/>
          <w:color w:val="808080" w:themeColor="background1" w:themeShade="80"/>
          <w:sz w:val="24"/>
          <w:szCs w:val="24"/>
        </w:rPr>
        <w:t xml:space="preserve"> </w:t>
      </w:r>
      <w:r w:rsidRPr="00814114">
        <w:rPr>
          <w:rFonts w:ascii="Cooper Std Black" w:hAnsi="Cooper Std Black" w:cs="Times New Roman"/>
          <w:b/>
          <w:color w:val="808080" w:themeColor="background1" w:themeShade="80"/>
          <w:sz w:val="24"/>
          <w:szCs w:val="24"/>
        </w:rPr>
        <w:t>I would like to insert some gardener and environment worker’s personal interviews</w:t>
      </w:r>
      <w:r>
        <w:rPr>
          <w:rFonts w:ascii="Cooper Std Black" w:hAnsi="Cooper Std Black" w:cs="Times New Roman"/>
          <w:b/>
          <w:color w:val="808080" w:themeColor="background1" w:themeShade="80"/>
          <w:sz w:val="24"/>
          <w:szCs w:val="24"/>
        </w:rPr>
        <w:t xml:space="preserve"> as the </w:t>
      </w:r>
      <w:r w:rsidRPr="00814114">
        <w:rPr>
          <w:rFonts w:ascii="Cooper Std Black" w:hAnsi="Cooper Std Black" w:cs="Times New Roman"/>
          <w:b/>
          <w:color w:val="808080" w:themeColor="background1" w:themeShade="80"/>
          <w:sz w:val="24"/>
          <w:szCs w:val="24"/>
        </w:rPr>
        <w:t>credibility</w:t>
      </w:r>
      <w:r>
        <w:rPr>
          <w:rFonts w:ascii="Cooper Std Black" w:hAnsi="Cooper Std Black" w:cs="Times New Roman"/>
          <w:b/>
          <w:color w:val="808080" w:themeColor="background1" w:themeShade="80"/>
          <w:sz w:val="24"/>
          <w:szCs w:val="24"/>
        </w:rPr>
        <w:t xml:space="preserve"> sources</w:t>
      </w:r>
      <w:r w:rsidRPr="00814114">
        <w:rPr>
          <w:rFonts w:ascii="Cooper Std Black" w:hAnsi="Cooper Std Black" w:cs="Times New Roman"/>
          <w:b/>
          <w:color w:val="808080" w:themeColor="background1" w:themeShade="80"/>
          <w:sz w:val="24"/>
          <w:szCs w:val="24"/>
        </w:rPr>
        <w:t xml:space="preserve"> </w:t>
      </w:r>
      <w:r>
        <w:rPr>
          <w:rFonts w:ascii="Cooper Std Black" w:hAnsi="Cooper Std Black" w:cs="Times New Roman"/>
          <w:b/>
          <w:color w:val="808080" w:themeColor="background1" w:themeShade="80"/>
          <w:sz w:val="24"/>
          <w:szCs w:val="24"/>
        </w:rPr>
        <w:t xml:space="preserve">instead of those online articles </w:t>
      </w:r>
      <w:r w:rsidRPr="00814114">
        <w:rPr>
          <w:rFonts w:ascii="Cooper Std Black" w:hAnsi="Cooper Std Black" w:cs="Times New Roman"/>
          <w:b/>
          <w:color w:val="808080" w:themeColor="background1" w:themeShade="80"/>
          <w:sz w:val="24"/>
          <w:szCs w:val="24"/>
        </w:rPr>
        <w:t>in the article once I finish those interviews.</w:t>
      </w:r>
      <w:r>
        <w:rPr>
          <w:rFonts w:ascii="Cooper Std Black" w:hAnsi="Cooper Std Black" w:cs="Times New Roman"/>
          <w:b/>
          <w:color w:val="808080" w:themeColor="background1" w:themeShade="80"/>
          <w:sz w:val="24"/>
          <w:szCs w:val="24"/>
        </w:rPr>
        <w:t xml:space="preserve"> </w:t>
      </w:r>
    </w:p>
    <w:sectPr w:rsidR="00695C1A" w:rsidRPr="00D3599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A61" w:rsidRDefault="00D11A61" w:rsidP="00225B89">
      <w:pPr>
        <w:spacing w:after="0" w:line="240" w:lineRule="auto"/>
      </w:pPr>
      <w:r>
        <w:separator/>
      </w:r>
    </w:p>
  </w:endnote>
  <w:endnote w:type="continuationSeparator" w:id="0">
    <w:p w:rsidR="00D11A61" w:rsidRDefault="00D11A61" w:rsidP="0022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oper Std Black">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A61" w:rsidRDefault="00D11A61" w:rsidP="00225B89">
      <w:pPr>
        <w:spacing w:after="0" w:line="240" w:lineRule="auto"/>
      </w:pPr>
      <w:r>
        <w:separator/>
      </w:r>
    </w:p>
  </w:footnote>
  <w:footnote w:type="continuationSeparator" w:id="0">
    <w:p w:rsidR="00D11A61" w:rsidRDefault="00D11A61" w:rsidP="00225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61" w:rsidRDefault="00D11A61" w:rsidP="00225B89">
    <w:pPr>
      <w:pStyle w:val="Header"/>
      <w:framePr w:wrap="around" w:vAnchor="text" w:hAnchor="margin" w:xAlign="right" w:y="1"/>
      <w:rPr>
        <w:ins w:id="305" w:author="Amanda Whidden" w:date="2017-04-17T22:01:00Z"/>
        <w:rStyle w:val="PageNumber"/>
      </w:rPr>
    </w:pPr>
    <w:ins w:id="306" w:author="Amanda Whidden" w:date="2017-04-17T22:01:00Z">
      <w:r>
        <w:rPr>
          <w:rStyle w:val="PageNumber"/>
        </w:rPr>
        <w:fldChar w:fldCharType="begin"/>
      </w:r>
      <w:r>
        <w:rPr>
          <w:rStyle w:val="PageNumber"/>
        </w:rPr>
        <w:instrText xml:space="preserve">PAGE  </w:instrText>
      </w:r>
      <w:r>
        <w:rPr>
          <w:rStyle w:val="PageNumber"/>
        </w:rPr>
        <w:fldChar w:fldCharType="end"/>
      </w:r>
    </w:ins>
  </w:p>
  <w:p w:rsidR="00D11A61" w:rsidRDefault="00D11A61">
    <w:pPr>
      <w:pStyle w:val="Header"/>
      <w:ind w:right="360"/>
      <w:pPrChange w:id="307" w:author="Amanda Whidden" w:date="2017-04-17T22:01:00Z">
        <w:pPr>
          <w:pStyle w:val="Header"/>
        </w:pPr>
      </w:pPrChang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A61" w:rsidRDefault="00D11A61" w:rsidP="00225B89">
    <w:pPr>
      <w:pStyle w:val="Header"/>
      <w:framePr w:wrap="around" w:vAnchor="text" w:hAnchor="margin" w:xAlign="right" w:y="1"/>
      <w:rPr>
        <w:ins w:id="308" w:author="Amanda Whidden" w:date="2017-04-17T22:01:00Z"/>
        <w:rStyle w:val="PageNumber"/>
      </w:rPr>
    </w:pPr>
    <w:ins w:id="309" w:author="Amanda Whidden" w:date="2017-04-17T22:01:00Z">
      <w:r>
        <w:rPr>
          <w:rStyle w:val="PageNumber"/>
        </w:rPr>
        <w:fldChar w:fldCharType="begin"/>
      </w:r>
      <w:r>
        <w:rPr>
          <w:rStyle w:val="PageNumber"/>
        </w:rPr>
        <w:instrText xml:space="preserve">PAGE  </w:instrText>
      </w:r>
    </w:ins>
    <w:r>
      <w:rPr>
        <w:rStyle w:val="PageNumber"/>
      </w:rPr>
      <w:fldChar w:fldCharType="separate"/>
    </w:r>
    <w:r w:rsidR="00B80FD8">
      <w:rPr>
        <w:rStyle w:val="PageNumber"/>
        <w:noProof/>
      </w:rPr>
      <w:t>1</w:t>
    </w:r>
    <w:ins w:id="310" w:author="Amanda Whidden" w:date="2017-04-17T22:01:00Z">
      <w:r>
        <w:rPr>
          <w:rStyle w:val="PageNumber"/>
        </w:rPr>
        <w:fldChar w:fldCharType="end"/>
      </w:r>
    </w:ins>
  </w:p>
  <w:p w:rsidR="00D11A61" w:rsidRDefault="00D11A61">
    <w:pPr>
      <w:pStyle w:val="Header"/>
      <w:ind w:right="360"/>
      <w:pPrChange w:id="311" w:author="Amanda Whidden" w:date="2017-04-17T22:01:00Z">
        <w:pPr>
          <w:pStyle w:val="Header"/>
        </w:pPr>
      </w:pPrChange>
    </w:pPr>
    <w:ins w:id="312" w:author="Amanda Whidden" w:date="2017-04-17T22:01:00Z">
      <w:r>
        <w:tab/>
      </w:r>
      <w:r>
        <w:tab/>
      </w:r>
      <w:proofErr w:type="spellStart"/>
      <w:r w:rsidRPr="00D3599B">
        <w:rPr>
          <w:rFonts w:ascii="Times New Roman" w:hAnsi="Times New Roman" w:cs="Times New Roman"/>
          <w:color w:val="808080" w:themeColor="background1" w:themeShade="80"/>
          <w:sz w:val="24"/>
          <w:szCs w:val="24"/>
        </w:rPr>
        <w:t>YunPeng</w:t>
      </w:r>
      <w:proofErr w:type="spellEnd"/>
      <w:r>
        <w:tab/>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109"/>
    <w:multiLevelType w:val="hybridMultilevel"/>
    <w:tmpl w:val="81CE4AEE"/>
    <w:lvl w:ilvl="0" w:tplc="509248B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7A1730"/>
    <w:multiLevelType w:val="hybridMultilevel"/>
    <w:tmpl w:val="6D5CF8E8"/>
    <w:lvl w:ilvl="0" w:tplc="B2E0D0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403459"/>
    <w:multiLevelType w:val="hybridMultilevel"/>
    <w:tmpl w:val="54944696"/>
    <w:lvl w:ilvl="0" w:tplc="A44ED8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822A7"/>
    <w:multiLevelType w:val="hybridMultilevel"/>
    <w:tmpl w:val="BB0AE466"/>
    <w:lvl w:ilvl="0" w:tplc="3D44ABE4">
      <w:start w:val="1"/>
      <w:numFmt w:val="lowerRoman"/>
      <w:lvlText w:val="%1."/>
      <w:lvlJc w:val="left"/>
      <w:pPr>
        <w:ind w:left="5010" w:hanging="720"/>
      </w:pPr>
      <w:rPr>
        <w:rFonts w:hint="default"/>
      </w:rPr>
    </w:lvl>
    <w:lvl w:ilvl="1" w:tplc="04090019" w:tentative="1">
      <w:start w:val="1"/>
      <w:numFmt w:val="lowerLetter"/>
      <w:lvlText w:val="%2."/>
      <w:lvlJc w:val="left"/>
      <w:pPr>
        <w:ind w:left="5370" w:hanging="360"/>
      </w:pPr>
    </w:lvl>
    <w:lvl w:ilvl="2" w:tplc="0409001B" w:tentative="1">
      <w:start w:val="1"/>
      <w:numFmt w:val="lowerRoman"/>
      <w:lvlText w:val="%3."/>
      <w:lvlJc w:val="right"/>
      <w:pPr>
        <w:ind w:left="6090" w:hanging="180"/>
      </w:pPr>
    </w:lvl>
    <w:lvl w:ilvl="3" w:tplc="0409000F" w:tentative="1">
      <w:start w:val="1"/>
      <w:numFmt w:val="decimal"/>
      <w:lvlText w:val="%4."/>
      <w:lvlJc w:val="left"/>
      <w:pPr>
        <w:ind w:left="6810" w:hanging="360"/>
      </w:pPr>
    </w:lvl>
    <w:lvl w:ilvl="4" w:tplc="04090019" w:tentative="1">
      <w:start w:val="1"/>
      <w:numFmt w:val="lowerLetter"/>
      <w:lvlText w:val="%5."/>
      <w:lvlJc w:val="left"/>
      <w:pPr>
        <w:ind w:left="7530" w:hanging="360"/>
      </w:pPr>
    </w:lvl>
    <w:lvl w:ilvl="5" w:tplc="0409001B" w:tentative="1">
      <w:start w:val="1"/>
      <w:numFmt w:val="lowerRoman"/>
      <w:lvlText w:val="%6."/>
      <w:lvlJc w:val="right"/>
      <w:pPr>
        <w:ind w:left="8250" w:hanging="180"/>
      </w:pPr>
    </w:lvl>
    <w:lvl w:ilvl="6" w:tplc="0409000F" w:tentative="1">
      <w:start w:val="1"/>
      <w:numFmt w:val="decimal"/>
      <w:lvlText w:val="%7."/>
      <w:lvlJc w:val="left"/>
      <w:pPr>
        <w:ind w:left="8970" w:hanging="360"/>
      </w:pPr>
    </w:lvl>
    <w:lvl w:ilvl="7" w:tplc="04090019" w:tentative="1">
      <w:start w:val="1"/>
      <w:numFmt w:val="lowerLetter"/>
      <w:lvlText w:val="%8."/>
      <w:lvlJc w:val="left"/>
      <w:pPr>
        <w:ind w:left="9690" w:hanging="360"/>
      </w:pPr>
    </w:lvl>
    <w:lvl w:ilvl="8" w:tplc="0409001B" w:tentative="1">
      <w:start w:val="1"/>
      <w:numFmt w:val="lowerRoman"/>
      <w:lvlText w:val="%9."/>
      <w:lvlJc w:val="right"/>
      <w:pPr>
        <w:ind w:left="10410" w:hanging="180"/>
      </w:pPr>
    </w:lvl>
  </w:abstractNum>
  <w:abstractNum w:abstractNumId="4">
    <w:nsid w:val="2BAE7552"/>
    <w:multiLevelType w:val="hybridMultilevel"/>
    <w:tmpl w:val="A74A3028"/>
    <w:lvl w:ilvl="0" w:tplc="57CC8D0C">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30C9525A"/>
    <w:multiLevelType w:val="hybridMultilevel"/>
    <w:tmpl w:val="40B60264"/>
    <w:lvl w:ilvl="0" w:tplc="F8F0BB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323152"/>
    <w:multiLevelType w:val="hybridMultilevel"/>
    <w:tmpl w:val="3EAA9284"/>
    <w:lvl w:ilvl="0" w:tplc="270C4D9E">
      <w:start w:val="1"/>
      <w:numFmt w:val="lowerRoman"/>
      <w:lvlText w:val="%1."/>
      <w:lvlJc w:val="left"/>
      <w:pPr>
        <w:ind w:left="4050" w:hanging="72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7">
    <w:nsid w:val="367F76C0"/>
    <w:multiLevelType w:val="hybridMultilevel"/>
    <w:tmpl w:val="25E2C554"/>
    <w:lvl w:ilvl="0" w:tplc="DA20AB90">
      <w:start w:val="1"/>
      <w:numFmt w:val="lowerLetter"/>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8">
    <w:nsid w:val="3B894919"/>
    <w:multiLevelType w:val="hybridMultilevel"/>
    <w:tmpl w:val="8D44DCF8"/>
    <w:lvl w:ilvl="0" w:tplc="58BA45B4">
      <w:start w:val="1"/>
      <w:numFmt w:val="lowerRoman"/>
      <w:lvlText w:val="%1."/>
      <w:lvlJc w:val="left"/>
      <w:pPr>
        <w:ind w:left="3570" w:hanging="72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9">
    <w:nsid w:val="437F1951"/>
    <w:multiLevelType w:val="hybridMultilevel"/>
    <w:tmpl w:val="68E0F0B2"/>
    <w:lvl w:ilvl="0" w:tplc="6F42D768">
      <w:start w:val="1"/>
      <w:numFmt w:val="lowerRoman"/>
      <w:lvlText w:val="%1."/>
      <w:lvlJc w:val="left"/>
      <w:pPr>
        <w:ind w:left="3330" w:hanging="72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4FCF0947"/>
    <w:multiLevelType w:val="hybridMultilevel"/>
    <w:tmpl w:val="8A1CF11A"/>
    <w:lvl w:ilvl="0" w:tplc="834C8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66FD0"/>
    <w:multiLevelType w:val="hybridMultilevel"/>
    <w:tmpl w:val="34DC4D34"/>
    <w:lvl w:ilvl="0" w:tplc="2DBCD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455B64"/>
    <w:multiLevelType w:val="hybridMultilevel"/>
    <w:tmpl w:val="8F563830"/>
    <w:lvl w:ilvl="0" w:tplc="681EB1DA">
      <w:start w:val="1"/>
      <w:numFmt w:val="lowerRoman"/>
      <w:lvlText w:val="%1."/>
      <w:lvlJc w:val="left"/>
      <w:pPr>
        <w:ind w:left="4290" w:hanging="72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3">
    <w:nsid w:val="60630D9F"/>
    <w:multiLevelType w:val="hybridMultilevel"/>
    <w:tmpl w:val="8F26479E"/>
    <w:lvl w:ilvl="0" w:tplc="00808E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D2CCE"/>
    <w:multiLevelType w:val="hybridMultilevel"/>
    <w:tmpl w:val="6050350C"/>
    <w:lvl w:ilvl="0" w:tplc="30A24682">
      <w:start w:val="1"/>
      <w:numFmt w:val="decimal"/>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5">
    <w:nsid w:val="70732CAF"/>
    <w:multiLevelType w:val="hybridMultilevel"/>
    <w:tmpl w:val="C9DA2FCA"/>
    <w:lvl w:ilvl="0" w:tplc="6A582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8337F"/>
    <w:multiLevelType w:val="hybridMultilevel"/>
    <w:tmpl w:val="039CF3E2"/>
    <w:lvl w:ilvl="0" w:tplc="F0440A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64A5842"/>
    <w:multiLevelType w:val="hybridMultilevel"/>
    <w:tmpl w:val="8DCEAFE8"/>
    <w:lvl w:ilvl="0" w:tplc="E822FC6E">
      <w:start w:val="1"/>
      <w:numFmt w:val="lowerLetter"/>
      <w:lvlText w:val="%1."/>
      <w:lvlJc w:val="left"/>
      <w:pPr>
        <w:ind w:left="2850" w:hanging="360"/>
      </w:pPr>
      <w:rPr>
        <w:rFonts w:hint="default"/>
      </w:r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num w:numId="1">
    <w:abstractNumId w:val="13"/>
  </w:num>
  <w:num w:numId="2">
    <w:abstractNumId w:val="10"/>
  </w:num>
  <w:num w:numId="3">
    <w:abstractNumId w:val="15"/>
  </w:num>
  <w:num w:numId="4">
    <w:abstractNumId w:val="5"/>
  </w:num>
  <w:num w:numId="5">
    <w:abstractNumId w:val="1"/>
  </w:num>
  <w:num w:numId="6">
    <w:abstractNumId w:val="16"/>
  </w:num>
  <w:num w:numId="7">
    <w:abstractNumId w:val="17"/>
  </w:num>
  <w:num w:numId="8">
    <w:abstractNumId w:val="8"/>
  </w:num>
  <w:num w:numId="9">
    <w:abstractNumId w:val="12"/>
  </w:num>
  <w:num w:numId="10">
    <w:abstractNumId w:val="3"/>
  </w:num>
  <w:num w:numId="11">
    <w:abstractNumId w:val="7"/>
  </w:num>
  <w:num w:numId="12">
    <w:abstractNumId w:val="14"/>
  </w:num>
  <w:num w:numId="13">
    <w:abstractNumId w:val="0"/>
  </w:num>
  <w:num w:numId="14">
    <w:abstractNumId w:val="2"/>
  </w:num>
  <w:num w:numId="15">
    <w:abstractNumId w:val="4"/>
  </w:num>
  <w:num w:numId="16">
    <w:abstractNumId w:val="9"/>
  </w:num>
  <w:num w:numId="17">
    <w:abstractNumId w:val="6"/>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stall user for science labs">
    <w15:presenceInfo w15:providerId="AD" w15:userId="S-1-5-21-2025193558-141956678-1803697834-46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16"/>
    <w:rsid w:val="000248B2"/>
    <w:rsid w:val="000631ED"/>
    <w:rsid w:val="00155C39"/>
    <w:rsid w:val="00225B89"/>
    <w:rsid w:val="002403EC"/>
    <w:rsid w:val="002873EE"/>
    <w:rsid w:val="00330A2A"/>
    <w:rsid w:val="003A4216"/>
    <w:rsid w:val="004F2A33"/>
    <w:rsid w:val="00695C1A"/>
    <w:rsid w:val="006A2D5F"/>
    <w:rsid w:val="0071797D"/>
    <w:rsid w:val="00796B7C"/>
    <w:rsid w:val="007E71A1"/>
    <w:rsid w:val="00814114"/>
    <w:rsid w:val="00823588"/>
    <w:rsid w:val="008D2406"/>
    <w:rsid w:val="00981216"/>
    <w:rsid w:val="009875B0"/>
    <w:rsid w:val="009B3DE1"/>
    <w:rsid w:val="009D563C"/>
    <w:rsid w:val="009F3E38"/>
    <w:rsid w:val="00A1148E"/>
    <w:rsid w:val="00B7529C"/>
    <w:rsid w:val="00B80FD8"/>
    <w:rsid w:val="00C3453A"/>
    <w:rsid w:val="00D04F0A"/>
    <w:rsid w:val="00D11A61"/>
    <w:rsid w:val="00D3599B"/>
    <w:rsid w:val="00D63C6D"/>
    <w:rsid w:val="00D8732C"/>
    <w:rsid w:val="00D97B08"/>
    <w:rsid w:val="00DD2843"/>
    <w:rsid w:val="00E34A3F"/>
    <w:rsid w:val="00E82B1D"/>
    <w:rsid w:val="00F30AE4"/>
    <w:rsid w:val="00FF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02983E6-D087-4626-9834-9B308B01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9C"/>
    <w:pPr>
      <w:ind w:left="720"/>
      <w:contextualSpacing/>
    </w:pPr>
  </w:style>
  <w:style w:type="paragraph" w:styleId="BalloonText">
    <w:name w:val="Balloon Text"/>
    <w:basedOn w:val="Normal"/>
    <w:link w:val="BalloonTextChar"/>
    <w:uiPriority w:val="99"/>
    <w:semiHidden/>
    <w:unhideWhenUsed/>
    <w:rsid w:val="006A2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D5F"/>
    <w:rPr>
      <w:rFonts w:ascii="Segoe UI" w:hAnsi="Segoe UI" w:cs="Segoe UI"/>
      <w:sz w:val="18"/>
      <w:szCs w:val="18"/>
    </w:rPr>
  </w:style>
  <w:style w:type="paragraph" w:styleId="Header">
    <w:name w:val="header"/>
    <w:basedOn w:val="Normal"/>
    <w:link w:val="HeaderChar"/>
    <w:uiPriority w:val="99"/>
    <w:unhideWhenUsed/>
    <w:rsid w:val="00225B8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B89"/>
  </w:style>
  <w:style w:type="paragraph" w:styleId="Footer">
    <w:name w:val="footer"/>
    <w:basedOn w:val="Normal"/>
    <w:link w:val="FooterChar"/>
    <w:uiPriority w:val="99"/>
    <w:unhideWhenUsed/>
    <w:rsid w:val="00225B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5B89"/>
  </w:style>
  <w:style w:type="character" w:styleId="PageNumber">
    <w:name w:val="page number"/>
    <w:basedOn w:val="DefaultParagraphFont"/>
    <w:uiPriority w:val="99"/>
    <w:semiHidden/>
    <w:unhideWhenUsed/>
    <w:rsid w:val="0022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 user for science labs</dc:creator>
  <cp:keywords/>
  <dc:description/>
  <cp:lastModifiedBy>Install user for science labs</cp:lastModifiedBy>
  <cp:revision>3</cp:revision>
  <cp:lastPrinted>2017-04-04T02:21:00Z</cp:lastPrinted>
  <dcterms:created xsi:type="dcterms:W3CDTF">2017-04-18T05:31:00Z</dcterms:created>
  <dcterms:modified xsi:type="dcterms:W3CDTF">2017-04-20T18:45:00Z</dcterms:modified>
</cp:coreProperties>
</file>